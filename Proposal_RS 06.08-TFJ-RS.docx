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C7F703"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For my proposal, I would like to investigate talker-specific model development. Specifically, if prosociality moderates speech perception adaptation when a listener is learning to understand an unfamiliar talker. </w:t>
      </w:r>
    </w:p>
    <w:p w14:paraId="635BE409" w14:textId="77777777" w:rsidR="00D76607" w:rsidRDefault="00D76607">
      <w:pPr>
        <w:rPr>
          <w:rFonts w:ascii="Average" w:eastAsia="Average" w:hAnsi="Average" w:cs="Average"/>
          <w:sz w:val="20"/>
          <w:szCs w:val="20"/>
        </w:rPr>
      </w:pPr>
    </w:p>
    <w:p w14:paraId="57482514"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Humans tend to perceive the world through contrast, in both physiological and psychological contexts. </w:t>
      </w:r>
      <w:commentRangeStart w:id="0"/>
      <w:commentRangeStart w:id="1"/>
      <w:r>
        <w:rPr>
          <w:rFonts w:ascii="Average" w:eastAsia="Average" w:hAnsi="Average" w:cs="Average"/>
          <w:sz w:val="20"/>
          <w:szCs w:val="20"/>
        </w:rPr>
        <w:t>Unlike how other sensory information is processed --including most audio stimuli-- a general schema for speech perception is developed during the critical period of childhood</w:t>
      </w:r>
      <w:commentRangeEnd w:id="0"/>
      <w:r w:rsidR="005010C4">
        <w:rPr>
          <w:rStyle w:val="CommentReference"/>
        </w:rPr>
        <w:commentReference w:id="0"/>
      </w:r>
      <w:commentRangeEnd w:id="1"/>
      <w:r w:rsidR="003815B3">
        <w:rPr>
          <w:rStyle w:val="CommentReference"/>
        </w:rPr>
        <w:commentReference w:id="1"/>
      </w:r>
      <w:r>
        <w:rPr>
          <w:rFonts w:ascii="Average" w:eastAsia="Average" w:hAnsi="Average" w:cs="Average"/>
          <w:sz w:val="20"/>
          <w:szCs w:val="20"/>
        </w:rPr>
        <w:t xml:space="preserve">, and then constantly updated using information from interactions throughout their lifetime. This results in speech perception being a highly social-dependent process; even the initial schema that solidifies in early childhood is determined by what verbal cues the people around them use to differentiate meaning. </w:t>
      </w:r>
    </w:p>
    <w:p w14:paraId="05C35B1E" w14:textId="77777777" w:rsidR="00D76607" w:rsidRDefault="00D76607">
      <w:pPr>
        <w:rPr>
          <w:rFonts w:ascii="Average" w:eastAsia="Average" w:hAnsi="Average" w:cs="Average"/>
          <w:sz w:val="20"/>
          <w:szCs w:val="20"/>
        </w:rPr>
      </w:pPr>
    </w:p>
    <w:p w14:paraId="328B4220" w14:textId="650F22EC" w:rsidR="00D76607" w:rsidRDefault="008266EF">
      <w:pPr>
        <w:rPr>
          <w:rFonts w:ascii="Average" w:eastAsia="Average" w:hAnsi="Average" w:cs="Average"/>
          <w:sz w:val="20"/>
          <w:szCs w:val="20"/>
        </w:rPr>
      </w:pPr>
      <w:r>
        <w:rPr>
          <w:rFonts w:ascii="Average" w:eastAsia="Average" w:hAnsi="Average" w:cs="Average"/>
          <w:sz w:val="20"/>
          <w:szCs w:val="20"/>
        </w:rPr>
        <w:t xml:space="preserve">When a listener encounters a novel talker, they use their beliefs about talkers in general as a baseline assumption for how the novel talker will differentiate the sounds they produce. Earlier research proposes that listeners maintain this baseline assumption as a general model that is updated throughout every interaction, while also </w:t>
      </w:r>
      <w:r w:rsidR="005010C4">
        <w:rPr>
          <w:rFonts w:ascii="Average" w:eastAsia="Average" w:hAnsi="Average" w:cs="Average"/>
          <w:sz w:val="20"/>
          <w:szCs w:val="20"/>
        </w:rPr>
        <w:t xml:space="preserve">learning </w:t>
      </w:r>
      <w:r>
        <w:rPr>
          <w:rFonts w:ascii="Average" w:eastAsia="Average" w:hAnsi="Average" w:cs="Average"/>
          <w:sz w:val="20"/>
          <w:szCs w:val="20"/>
        </w:rPr>
        <w:t xml:space="preserve">an individualized model to each specific talker to communicate efficiently with that specific individual. The </w:t>
      </w:r>
      <w:commentRangeStart w:id="2"/>
      <w:commentRangeStart w:id="3"/>
      <w:r>
        <w:rPr>
          <w:rFonts w:ascii="Average" w:eastAsia="Average" w:hAnsi="Average" w:cs="Average"/>
          <w:sz w:val="20"/>
          <w:szCs w:val="20"/>
        </w:rPr>
        <w:t xml:space="preserve">development of a talker specific model is what allowed us to observe an effect in our previous experiments when we introduced participants to a simulated unfamiliar talker. </w:t>
      </w:r>
      <w:commentRangeEnd w:id="2"/>
      <w:r w:rsidR="005010C4">
        <w:rPr>
          <w:rStyle w:val="CommentReference"/>
        </w:rPr>
        <w:commentReference w:id="2"/>
      </w:r>
      <w:commentRangeEnd w:id="3"/>
      <w:r w:rsidR="003815B3">
        <w:rPr>
          <w:rStyle w:val="CommentReference"/>
        </w:rPr>
        <w:commentReference w:id="3"/>
      </w:r>
    </w:p>
    <w:p w14:paraId="23749041" w14:textId="77777777" w:rsidR="00D76607" w:rsidRDefault="00D76607">
      <w:pPr>
        <w:rPr>
          <w:rFonts w:ascii="Average" w:eastAsia="Average" w:hAnsi="Average" w:cs="Average"/>
          <w:sz w:val="20"/>
          <w:szCs w:val="20"/>
        </w:rPr>
      </w:pPr>
    </w:p>
    <w:p w14:paraId="49CEE428"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In our previous experiment, we took additional measures to improve the ecological validity of conclusions drawn from earlier research in the field. One factor we accounted for was that the typical native English talker’s production of /d/ varies less than their production of /t/. We attempted to mimic unequal variance throughout exposure to our simulated talker by randomly drawing stimuli from the VOT continuum that would produce density curves reassembling those created using information from a production database. </w:t>
      </w:r>
    </w:p>
    <w:p w14:paraId="2113A481" w14:textId="77777777" w:rsidR="00D76607" w:rsidRDefault="00D76607">
      <w:pPr>
        <w:rPr>
          <w:rFonts w:ascii="Average" w:eastAsia="Average" w:hAnsi="Average" w:cs="Average"/>
          <w:sz w:val="20"/>
          <w:szCs w:val="20"/>
        </w:rPr>
      </w:pPr>
    </w:p>
    <w:p w14:paraId="099AB7C4" w14:textId="77777777" w:rsidR="00D76607" w:rsidRDefault="008266EF">
      <w:pPr>
        <w:rPr>
          <w:rFonts w:ascii="Average" w:eastAsia="Average" w:hAnsi="Average" w:cs="Average"/>
          <w:sz w:val="20"/>
          <w:szCs w:val="20"/>
        </w:rPr>
      </w:pPr>
      <w:r>
        <w:rPr>
          <w:rFonts w:ascii="Average" w:eastAsia="Average" w:hAnsi="Average" w:cs="Average"/>
          <w:sz w:val="20"/>
          <w:szCs w:val="20"/>
        </w:rPr>
        <w:t>The participants were exposed to these stimuli so that VOTs closer to the mean VOT production for /d/ and /t/ appeared more often. Because /t/ varied more than /d/, the density around the mean /d/ VOT was higher than the density around the mean /t/ VOT. As a result, where the /d/ and /t/ distributions overlapped were closer to the mean /d/ sound than if equal variances had been used for both categories. In theory, this would have then shifted the expected PSE to the left when simulating unequal variances.</w:t>
      </w:r>
    </w:p>
    <w:p w14:paraId="0F8897F3" w14:textId="77777777" w:rsidR="00D76607" w:rsidRDefault="00D76607">
      <w:pPr>
        <w:rPr>
          <w:rFonts w:ascii="Average" w:eastAsia="Average" w:hAnsi="Average" w:cs="Average"/>
          <w:sz w:val="20"/>
          <w:szCs w:val="20"/>
        </w:rPr>
      </w:pPr>
    </w:p>
    <w:p w14:paraId="0639EC2B" w14:textId="77777777" w:rsidR="00D76607" w:rsidRDefault="008266EF">
      <w:pPr>
        <w:rPr>
          <w:rFonts w:ascii="Average" w:eastAsia="Average" w:hAnsi="Average" w:cs="Average"/>
          <w:sz w:val="20"/>
          <w:szCs w:val="20"/>
        </w:rPr>
      </w:pPr>
      <w:commentRangeStart w:id="4"/>
      <w:commentRangeStart w:id="5"/>
      <w:r>
        <w:rPr>
          <w:rFonts w:ascii="Average" w:eastAsia="Average" w:hAnsi="Average" w:cs="Average"/>
          <w:sz w:val="20"/>
          <w:szCs w:val="20"/>
        </w:rPr>
        <w:t>I am curious if the average participant would produce different PSE values when the /d/-/t/ distribution is shifted depending on if unequal or equal variances are simulated during exposure</w:t>
      </w:r>
      <w:commentRangeEnd w:id="4"/>
      <w:r w:rsidR="004141DC">
        <w:rPr>
          <w:rStyle w:val="CommentReference"/>
        </w:rPr>
        <w:commentReference w:id="4"/>
      </w:r>
      <w:commentRangeEnd w:id="5"/>
      <w:r w:rsidR="003815B3">
        <w:rPr>
          <w:rStyle w:val="CommentReference"/>
        </w:rPr>
        <w:commentReference w:id="5"/>
      </w:r>
      <w:r>
        <w:rPr>
          <w:rFonts w:ascii="Average" w:eastAsia="Average" w:hAnsi="Average" w:cs="Average"/>
          <w:sz w:val="20"/>
          <w:szCs w:val="20"/>
        </w:rPr>
        <w:t>. It has been very difficult for me to explain this question: When a listener is exposed to an unfamiliar talker whose distribution of cues is shifted together as a unit along the cue continuum, would the listener project the expected variances on to the talker specific model if the categorical means are signaled to be the same distance apart from each other? Or, alternatively, would the competition emerging where the general model and the talker specific model overlap outweigh the importance of the variance in the general model? I made up some annotated graphs included on the last page to try to show the differences I am interested in that is caused by the variance.</w:t>
      </w:r>
    </w:p>
    <w:p w14:paraId="7725EB82" w14:textId="77777777" w:rsidR="00D76607" w:rsidRDefault="00D76607">
      <w:pPr>
        <w:rPr>
          <w:rFonts w:ascii="Average" w:eastAsia="Average" w:hAnsi="Average" w:cs="Average"/>
          <w:sz w:val="20"/>
          <w:szCs w:val="20"/>
        </w:rPr>
      </w:pPr>
    </w:p>
    <w:p w14:paraId="04C8DBC8" w14:textId="77777777" w:rsidR="00D76607" w:rsidRDefault="008266EF">
      <w:pPr>
        <w:rPr>
          <w:rFonts w:ascii="Average" w:eastAsia="Average" w:hAnsi="Average" w:cs="Average"/>
          <w:sz w:val="20"/>
          <w:szCs w:val="20"/>
        </w:rPr>
      </w:pPr>
      <w:r>
        <w:rPr>
          <w:rFonts w:ascii="Average" w:eastAsia="Average" w:hAnsi="Average" w:cs="Average"/>
          <w:sz w:val="20"/>
          <w:szCs w:val="20"/>
        </w:rPr>
        <w:t xml:space="preserve">If the average PSE values differ significantly, then individuals may not be attempting to map the variances from the general model to the talker-specific model.  To examine this, we could have 3 conditions: the control (typical /d/-/t/ production distributions), a 20-40* millisecond shift condition of that distribution, and finally that same shifted condition, but presented with equal variances. The mean VOT values for /d/-/t/ should be labeled trials in all conditions to facilitate participants targeting where the /d/-/t/ distributions should be centered. </w:t>
      </w:r>
    </w:p>
    <w:p w14:paraId="28A43D62" w14:textId="77777777" w:rsidR="00D76607" w:rsidRDefault="00BA58DC">
      <w:pPr>
        <w:rPr>
          <w:rFonts w:ascii="Average" w:eastAsia="Average" w:hAnsi="Average" w:cs="Average"/>
          <w:sz w:val="20"/>
          <w:szCs w:val="20"/>
        </w:rPr>
      </w:pPr>
      <w:r>
        <w:rPr>
          <w:noProof/>
        </w:rPr>
        <w:pict w14:anchorId="764F48AD">
          <v:rect id="_x0000_i1025" alt="" style="width:468pt;height:.05pt;mso-width-percent:0;mso-height-percent:0;mso-width-percent:0;mso-height-percent:0" o:hralign="center" o:hrstd="t" o:hr="t" fillcolor="#a0a0a0" stroked="f"/>
        </w:pict>
      </w:r>
    </w:p>
    <w:p w14:paraId="3FD39525" w14:textId="77777777" w:rsidR="00D76607" w:rsidRDefault="008266EF">
      <w:pPr>
        <w:rPr>
          <w:rFonts w:ascii="Average" w:eastAsia="Average" w:hAnsi="Average" w:cs="Average"/>
          <w:sz w:val="20"/>
          <w:szCs w:val="20"/>
        </w:rPr>
      </w:pPr>
      <w:r>
        <w:rPr>
          <w:rFonts w:ascii="Average" w:eastAsia="Average" w:hAnsi="Average" w:cs="Average"/>
          <w:sz w:val="18"/>
          <w:szCs w:val="18"/>
        </w:rPr>
        <w:t>*A value within this range should work: &lt;20 msec may be too little category overlap; &gt;40 cannot be done with our stimuli</w:t>
      </w:r>
    </w:p>
    <w:p w14:paraId="330D7D4A" w14:textId="1C9D7365" w:rsidR="00D76607" w:rsidRDefault="008266EF">
      <w:pPr>
        <w:rPr>
          <w:rFonts w:ascii="Average" w:eastAsia="Average" w:hAnsi="Average" w:cs="Average"/>
          <w:sz w:val="20"/>
          <w:szCs w:val="20"/>
        </w:rPr>
      </w:pPr>
      <w:r>
        <w:rPr>
          <w:rFonts w:ascii="Average" w:eastAsia="Average" w:hAnsi="Average" w:cs="Average"/>
          <w:sz w:val="20"/>
          <w:szCs w:val="20"/>
        </w:rPr>
        <w:lastRenderedPageBreak/>
        <w:t xml:space="preserve">Additionally, I would like to add a short survey to the beginning of the experiment. This would include 4 questions from the </w:t>
      </w:r>
      <w:hyperlink r:id="rId10">
        <w:r>
          <w:rPr>
            <w:rFonts w:ascii="Average" w:eastAsia="Average" w:hAnsi="Average" w:cs="Average"/>
            <w:color w:val="1155CC"/>
            <w:sz w:val="20"/>
            <w:szCs w:val="20"/>
            <w:u w:val="single"/>
          </w:rPr>
          <w:t>Prosocial Behavior Intentions Scale</w:t>
        </w:r>
      </w:hyperlink>
      <w:r>
        <w:rPr>
          <w:rFonts w:ascii="Average" w:eastAsia="Average" w:hAnsi="Average" w:cs="Average"/>
          <w:sz w:val="20"/>
          <w:szCs w:val="20"/>
        </w:rPr>
        <w:t xml:space="preserve"> (PBIS). The responses are presented in the form of 7-point Likert scales (See </w:t>
      </w:r>
      <w:r>
        <w:rPr>
          <w:rFonts w:ascii="Average" w:eastAsia="Average" w:hAnsi="Average" w:cs="Average"/>
          <w:i/>
          <w:sz w:val="20"/>
          <w:szCs w:val="20"/>
        </w:rPr>
        <w:t>Appendix</w:t>
      </w:r>
      <w:r>
        <w:rPr>
          <w:rFonts w:ascii="Average" w:eastAsia="Average" w:hAnsi="Average" w:cs="Average"/>
          <w:sz w:val="20"/>
          <w:szCs w:val="20"/>
        </w:rPr>
        <w:t xml:space="preserve"> on p. 111) that measure an individual’s disposition towards helping others. I would also like to include the </w:t>
      </w:r>
      <w:hyperlink r:id="rId11">
        <w:r>
          <w:rPr>
            <w:rFonts w:ascii="Average" w:eastAsia="Average" w:hAnsi="Average" w:cs="Average"/>
            <w:color w:val="1155CC"/>
            <w:sz w:val="20"/>
            <w:szCs w:val="20"/>
            <w:u w:val="single"/>
          </w:rPr>
          <w:t>BIS/BAS Scale</w:t>
        </w:r>
      </w:hyperlink>
      <w:r>
        <w:rPr>
          <w:rFonts w:ascii="Average" w:eastAsia="Average" w:hAnsi="Average" w:cs="Average"/>
          <w:sz w:val="20"/>
          <w:szCs w:val="20"/>
        </w:rPr>
        <w:t xml:space="preserve">, which is composed of </w:t>
      </w:r>
      <w:hyperlink r:id="rId12">
        <w:r>
          <w:rPr>
            <w:rFonts w:ascii="Average" w:eastAsia="Average" w:hAnsi="Average" w:cs="Average"/>
            <w:color w:val="1155CC"/>
            <w:sz w:val="20"/>
            <w:szCs w:val="20"/>
            <w:u w:val="single"/>
          </w:rPr>
          <w:t xml:space="preserve">24 questions rated on </w:t>
        </w:r>
      </w:hyperlink>
      <w:hyperlink r:id="rId13">
        <w:r>
          <w:rPr>
            <w:rFonts w:ascii="Average" w:eastAsia="Average" w:hAnsi="Average" w:cs="Average"/>
            <w:color w:val="1155CC"/>
            <w:sz w:val="20"/>
            <w:szCs w:val="20"/>
            <w:u w:val="single"/>
          </w:rPr>
          <w:t xml:space="preserve">4-point Likert </w:t>
        </w:r>
      </w:hyperlink>
      <w:hyperlink r:id="rId14">
        <w:r>
          <w:rPr>
            <w:rFonts w:ascii="Average" w:eastAsia="Average" w:hAnsi="Average" w:cs="Average"/>
            <w:color w:val="1155CC"/>
            <w:sz w:val="20"/>
            <w:szCs w:val="20"/>
            <w:u w:val="single"/>
          </w:rPr>
          <w:t>scale</w:t>
        </w:r>
      </w:hyperlink>
      <w:r>
        <w:rPr>
          <w:rFonts w:ascii="Average" w:eastAsia="Average" w:hAnsi="Average" w:cs="Average"/>
          <w:color w:val="1155CC"/>
          <w:sz w:val="20"/>
          <w:szCs w:val="20"/>
          <w:u w:val="single"/>
        </w:rPr>
        <w:t>s</w:t>
      </w:r>
      <w:r>
        <w:rPr>
          <w:rFonts w:ascii="Average" w:eastAsia="Average" w:hAnsi="Average" w:cs="Average"/>
          <w:sz w:val="20"/>
          <w:szCs w:val="20"/>
        </w:rPr>
        <w:t xml:space="preserve">. The BIS/BAS Scale was created based on </w:t>
      </w:r>
      <w:proofErr w:type="gramStart"/>
      <w:r>
        <w:rPr>
          <w:rFonts w:ascii="Average" w:eastAsia="Average" w:hAnsi="Average" w:cs="Average"/>
          <w:sz w:val="20"/>
          <w:szCs w:val="20"/>
        </w:rPr>
        <w:t>Gray’s</w:t>
      </w:r>
      <w:proofErr w:type="gramEnd"/>
      <w:r>
        <w:rPr>
          <w:rFonts w:ascii="Average" w:eastAsia="Average" w:hAnsi="Average" w:cs="Average"/>
          <w:sz w:val="20"/>
          <w:szCs w:val="20"/>
        </w:rPr>
        <w:t xml:space="preserve"> theory of personality, and is focused on the Behavioral Inhibition System (BIS) and the Behavioral Approach System (BAS). It is used to gauge a disposition to anxiety and impulsivity, and recent evidence has emerged that suggests these measures are correlated with neurological function. I feel that this information is valuable for future </w:t>
      </w:r>
      <w:r w:rsidR="000E1CC0">
        <w:rPr>
          <w:rFonts w:ascii="Average" w:eastAsia="Average" w:hAnsi="Average" w:cs="Average"/>
          <w:sz w:val="20"/>
          <w:szCs w:val="20"/>
        </w:rPr>
        <w:t>projects and</w:t>
      </w:r>
      <w:r>
        <w:rPr>
          <w:rFonts w:ascii="Average" w:eastAsia="Average" w:hAnsi="Average" w:cs="Average"/>
          <w:sz w:val="20"/>
          <w:szCs w:val="20"/>
        </w:rPr>
        <w:t xml:space="preserve"> may contain interesting </w:t>
      </w:r>
      <w:commentRangeStart w:id="6"/>
      <w:commentRangeStart w:id="7"/>
      <w:r>
        <w:rPr>
          <w:rFonts w:ascii="Average" w:eastAsia="Average" w:hAnsi="Average" w:cs="Average"/>
          <w:sz w:val="20"/>
          <w:szCs w:val="20"/>
        </w:rPr>
        <w:t>trends</w:t>
      </w:r>
      <w:commentRangeEnd w:id="6"/>
      <w:r w:rsidR="004141DC">
        <w:rPr>
          <w:rStyle w:val="CommentReference"/>
        </w:rPr>
        <w:commentReference w:id="6"/>
      </w:r>
      <w:commentRangeEnd w:id="7"/>
      <w:r w:rsidR="0000787F">
        <w:rPr>
          <w:rStyle w:val="CommentReference"/>
        </w:rPr>
        <w:commentReference w:id="7"/>
      </w:r>
      <w:r>
        <w:rPr>
          <w:rFonts w:ascii="Average" w:eastAsia="Average" w:hAnsi="Average" w:cs="Average"/>
          <w:sz w:val="20"/>
          <w:szCs w:val="20"/>
        </w:rPr>
        <w:t xml:space="preserve">. </w:t>
      </w:r>
    </w:p>
    <w:p w14:paraId="278C5959" w14:textId="77777777" w:rsidR="00D76607" w:rsidRDefault="00D76607">
      <w:pPr>
        <w:rPr>
          <w:rFonts w:ascii="Average" w:eastAsia="Average" w:hAnsi="Average" w:cs="Average"/>
          <w:sz w:val="20"/>
          <w:szCs w:val="20"/>
        </w:rPr>
      </w:pPr>
    </w:p>
    <w:p w14:paraId="4E4C8086" w14:textId="77777777" w:rsidR="00D76607" w:rsidRDefault="008266EF">
      <w:pPr>
        <w:rPr>
          <w:rFonts w:ascii="Average" w:eastAsia="Average" w:hAnsi="Average" w:cs="Average"/>
          <w:sz w:val="20"/>
          <w:szCs w:val="20"/>
        </w:rPr>
      </w:pPr>
      <w:r>
        <w:rPr>
          <w:rFonts w:ascii="Average" w:eastAsia="Average" w:hAnsi="Average" w:cs="Average"/>
          <w:i/>
          <w:sz w:val="20"/>
          <w:szCs w:val="20"/>
        </w:rPr>
        <w:t>There is a second factor I would also like to introduce, though I recognize that these may be two separable projects. However, I will explain later why I think it would be beneficial to explore both factors simultaneously.</w:t>
      </w:r>
      <w:r>
        <w:rPr>
          <w:rFonts w:ascii="Average" w:eastAsia="Average" w:hAnsi="Average" w:cs="Average"/>
          <w:sz w:val="20"/>
          <w:szCs w:val="20"/>
        </w:rPr>
        <w:t xml:space="preserve"> </w:t>
      </w:r>
    </w:p>
    <w:p w14:paraId="67EB82AC" w14:textId="77777777" w:rsidR="00D76607" w:rsidRDefault="00D76607">
      <w:pPr>
        <w:rPr>
          <w:rFonts w:ascii="Average" w:eastAsia="Average" w:hAnsi="Average" w:cs="Average"/>
          <w:sz w:val="20"/>
          <w:szCs w:val="20"/>
        </w:rPr>
      </w:pPr>
    </w:p>
    <w:p w14:paraId="5100F333" w14:textId="52670FFE" w:rsidR="00D76607" w:rsidRDefault="008266EF">
      <w:pPr>
        <w:rPr>
          <w:rFonts w:ascii="Average" w:eastAsia="Average" w:hAnsi="Average" w:cs="Average"/>
          <w:sz w:val="20"/>
          <w:szCs w:val="20"/>
        </w:rPr>
      </w:pPr>
      <w:r>
        <w:rPr>
          <w:rFonts w:ascii="Average" w:eastAsia="Average" w:hAnsi="Average" w:cs="Average"/>
          <w:sz w:val="20"/>
          <w:szCs w:val="20"/>
        </w:rPr>
        <w:t xml:space="preserve">If possible --and I know this could complicate the analysis and may present a problem with the quantity of participants-- I would also like to test if prosocial cues </w:t>
      </w:r>
      <w:r w:rsidR="000E1CC0">
        <w:rPr>
          <w:rFonts w:ascii="Average" w:eastAsia="Average" w:hAnsi="Average" w:cs="Average"/>
          <w:sz w:val="20"/>
          <w:szCs w:val="20"/>
        </w:rPr>
        <w:t>influence</w:t>
      </w:r>
      <w:r>
        <w:rPr>
          <w:rFonts w:ascii="Average" w:eastAsia="Average" w:hAnsi="Average" w:cs="Average"/>
          <w:sz w:val="20"/>
          <w:szCs w:val="20"/>
        </w:rPr>
        <w:t xml:space="preserve"> speech perception adaptation. Returning to the social element of speech that I find so interesting, I imagine that individuals who are primed for prosociality, or tend to generally be more socially competent, may have more flexibility when adapting their speech perception. We see possibly related effects when people in a conversation mimic one another’s speech, and when an individual absorbs another’s typical language and phrases into their own manner of speaking. I am also under the impression that there is a growing body of research exploring a similar concept in autism, attributing this effect to theory of mind. I imagine that the connection between theory of mind and speech perception adaptation would be more extreme, but from my --albeit limited-- knowledge, </w:t>
      </w:r>
      <w:commentRangeStart w:id="8"/>
      <w:commentRangeStart w:id="9"/>
      <w:r>
        <w:rPr>
          <w:rFonts w:ascii="Average" w:eastAsia="Average" w:hAnsi="Average" w:cs="Average"/>
          <w:sz w:val="20"/>
          <w:szCs w:val="20"/>
        </w:rPr>
        <w:t xml:space="preserve">it does seem as if there could be a link between the drive to connect with someone and the flexibility to speech perception adaptation. There </w:t>
      </w:r>
      <w:commentRangeEnd w:id="8"/>
      <w:r w:rsidR="00631810">
        <w:rPr>
          <w:rStyle w:val="CommentReference"/>
        </w:rPr>
        <w:commentReference w:id="8"/>
      </w:r>
      <w:commentRangeEnd w:id="9"/>
      <w:r w:rsidR="00B062A9">
        <w:rPr>
          <w:rStyle w:val="CommentReference"/>
        </w:rPr>
        <w:commentReference w:id="9"/>
      </w:r>
      <w:r>
        <w:rPr>
          <w:rFonts w:ascii="Average" w:eastAsia="Average" w:hAnsi="Average" w:cs="Average"/>
          <w:sz w:val="20"/>
          <w:szCs w:val="20"/>
        </w:rPr>
        <w:t>could possibly be a bidirectional relationship between personality, desire to connect with others, and the ability to adjust to a novel talker. To keep this short, I will leave it at that.</w:t>
      </w:r>
    </w:p>
    <w:p w14:paraId="2C7EC8E4" w14:textId="77777777" w:rsidR="00D76607" w:rsidRDefault="00D76607">
      <w:pPr>
        <w:rPr>
          <w:rFonts w:ascii="Average" w:eastAsia="Average" w:hAnsi="Average" w:cs="Average"/>
          <w:sz w:val="20"/>
          <w:szCs w:val="20"/>
        </w:rPr>
      </w:pPr>
    </w:p>
    <w:p w14:paraId="16ED92BF" w14:textId="78FE4659" w:rsidR="00D76607" w:rsidRDefault="008266EF">
      <w:pPr>
        <w:rPr>
          <w:rFonts w:ascii="Average" w:eastAsia="Average" w:hAnsi="Average" w:cs="Average"/>
          <w:sz w:val="20"/>
          <w:szCs w:val="20"/>
        </w:rPr>
      </w:pPr>
      <w:r>
        <w:rPr>
          <w:rFonts w:ascii="Average" w:eastAsia="Average" w:hAnsi="Average" w:cs="Average"/>
          <w:sz w:val="20"/>
          <w:szCs w:val="20"/>
        </w:rPr>
        <w:t>There have been experiments that primed prosociality and found a significant effect on behavior. In a similar fashion, I think we could prime prosociality by including a prosocial cue in the labeled trials of half the participants in each condition. This would mean that in the participants primed for prosociality, each VOT trial that represents the categorical mean would have the correct minimal pair word as an answer choice, while the other option would be a prosocial word (e.g., kind, friends, love, share, etc.). Meanwhile in the neutral groups, the word would be something with a neutral connotation (</w:t>
      </w:r>
      <w:r w:rsidR="000E1CC0">
        <w:rPr>
          <w:rFonts w:ascii="Average" w:eastAsia="Average" w:hAnsi="Average" w:cs="Average"/>
          <w:sz w:val="20"/>
          <w:szCs w:val="20"/>
        </w:rPr>
        <w:t>e.g.,</w:t>
      </w:r>
      <w:r>
        <w:rPr>
          <w:rFonts w:ascii="Average" w:eastAsia="Average" w:hAnsi="Average" w:cs="Average"/>
          <w:sz w:val="20"/>
          <w:szCs w:val="20"/>
        </w:rPr>
        <w:t xml:space="preserve"> chair, desk, table, etc.).</w:t>
      </w:r>
    </w:p>
    <w:p w14:paraId="33235A8A" w14:textId="77777777" w:rsidR="00D76607" w:rsidRDefault="00D76607">
      <w:pPr>
        <w:rPr>
          <w:rFonts w:ascii="Average" w:eastAsia="Average" w:hAnsi="Average" w:cs="Average"/>
          <w:sz w:val="20"/>
          <w:szCs w:val="20"/>
        </w:rPr>
      </w:pPr>
    </w:p>
    <w:p w14:paraId="6E553FF7" w14:textId="77777777" w:rsidR="00D76607" w:rsidRDefault="008266EF">
      <w:pPr>
        <w:rPr>
          <w:rFonts w:ascii="Average" w:eastAsia="Average" w:hAnsi="Average" w:cs="Average"/>
          <w:sz w:val="20"/>
          <w:szCs w:val="20"/>
        </w:rPr>
      </w:pPr>
      <w:r>
        <w:rPr>
          <w:rFonts w:ascii="Average" w:eastAsia="Average" w:hAnsi="Average" w:cs="Average"/>
          <w:sz w:val="20"/>
          <w:szCs w:val="20"/>
        </w:rPr>
        <w:t>I do think it could be possible to separate these two types of changes into two separate ideas --and I think adding prosocial cues would be the most feasible out of the two-- but I feel it would be beneficial to implement both in one experiment because of the link between prosocial behavior and talker-specific model development. If the PSE values between the unequal variance condition and the equal variance condition do not differ significantly without prosocial cues, but do differ in the presence of prosocial cues, then this could suggest that prosociality improves an individual’s ability to adapt their speech perception.</w:t>
      </w:r>
    </w:p>
    <w:p w14:paraId="5783CCC8" w14:textId="77777777" w:rsidR="00D76607" w:rsidRDefault="00D76607">
      <w:pPr>
        <w:rPr>
          <w:rFonts w:ascii="Average" w:eastAsia="Average" w:hAnsi="Average" w:cs="Average"/>
          <w:sz w:val="20"/>
          <w:szCs w:val="20"/>
        </w:rPr>
      </w:pPr>
    </w:p>
    <w:p w14:paraId="7653FDC7" w14:textId="77777777" w:rsidR="00D76607" w:rsidRDefault="008266EF">
      <w:pPr>
        <w:rPr>
          <w:rFonts w:ascii="Average" w:eastAsia="Average" w:hAnsi="Average" w:cs="Average"/>
          <w:sz w:val="20"/>
          <w:szCs w:val="20"/>
        </w:rPr>
      </w:pPr>
      <w:r>
        <w:rPr>
          <w:rFonts w:ascii="Average" w:eastAsia="Average" w:hAnsi="Average" w:cs="Average"/>
          <w:sz w:val="20"/>
          <w:szCs w:val="20"/>
        </w:rPr>
        <w:t>If both factors were examined in a singular experiment, we expect A) that individuals do not assume the shifted conditions have the same variances as their general model and there is no significant difference between the equal and unequal variance conditions, B) that participants adjust their speech perception better to the predicted models when exposed to prosocial cues, and C) that the difference between the PSE of the equal and unequal variance conditions significantly differs when participants were exposed to prosocial cues</w:t>
      </w:r>
      <w:commentRangeStart w:id="10"/>
      <w:commentRangeStart w:id="11"/>
      <w:r>
        <w:rPr>
          <w:rFonts w:ascii="Average" w:eastAsia="Average" w:hAnsi="Average" w:cs="Average"/>
          <w:sz w:val="20"/>
          <w:szCs w:val="20"/>
        </w:rPr>
        <w:t xml:space="preserve">. If these assumptions prove true, then this experiment may provide evidence that prosociality facilitates the development of talker-specific speech perception models. </w:t>
      </w:r>
      <w:r>
        <w:br w:type="page"/>
      </w:r>
      <w:commentRangeEnd w:id="10"/>
      <w:r w:rsidR="00631810">
        <w:rPr>
          <w:rStyle w:val="CommentReference"/>
        </w:rPr>
        <w:commentReference w:id="10"/>
      </w:r>
      <w:commentRangeEnd w:id="11"/>
      <w:r w:rsidR="00B871D2">
        <w:rPr>
          <w:rStyle w:val="CommentReference"/>
        </w:rPr>
        <w:commentReference w:id="11"/>
      </w:r>
    </w:p>
    <w:p w14:paraId="0F3BB56E" w14:textId="77777777" w:rsidR="00D76607" w:rsidRDefault="008266EF">
      <w:pPr>
        <w:jc w:val="center"/>
        <w:rPr>
          <w:rFonts w:ascii="Average" w:eastAsia="Average" w:hAnsi="Average" w:cs="Average"/>
          <w:sz w:val="28"/>
          <w:szCs w:val="28"/>
        </w:rPr>
      </w:pPr>
      <w:r>
        <w:rPr>
          <w:rFonts w:ascii="Average" w:eastAsia="Average" w:hAnsi="Average" w:cs="Average"/>
          <w:sz w:val="28"/>
          <w:szCs w:val="28"/>
        </w:rPr>
        <w:lastRenderedPageBreak/>
        <w:t>Comparison Conditions</w:t>
      </w:r>
    </w:p>
    <w:p w14:paraId="00ABF370" w14:textId="77777777" w:rsidR="00D76607" w:rsidRDefault="00BA58DC">
      <w:pPr>
        <w:jc w:val="center"/>
        <w:rPr>
          <w:rFonts w:ascii="Average" w:eastAsia="Average" w:hAnsi="Average" w:cs="Average"/>
          <w:sz w:val="14"/>
          <w:szCs w:val="14"/>
        </w:rPr>
      </w:pPr>
      <w:r>
        <w:rPr>
          <w:noProof/>
        </w:rPr>
        <w:pict w14:anchorId="5AA41A38">
          <v:rect id="_x0000_i1026" alt="" style="width:468pt;height:.05pt;mso-width-percent:0;mso-height-percent:0;mso-width-percent:0;mso-height-percent:0" o:hralign="center" o:hrstd="t" o:hr="t" fillcolor="#a0a0a0" stroked="f"/>
        </w:pict>
      </w:r>
    </w:p>
    <w:p w14:paraId="5FA6C52F"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58240" behindDoc="0" locked="0" layoutInCell="1" hidden="0" allowOverlap="1" wp14:anchorId="648EBC78" wp14:editId="52E13789">
            <wp:simplePos x="0" y="0"/>
            <wp:positionH relativeFrom="column">
              <wp:posOffset>28576</wp:posOffset>
            </wp:positionH>
            <wp:positionV relativeFrom="paragraph">
              <wp:posOffset>219075</wp:posOffset>
            </wp:positionV>
            <wp:extent cx="2895600" cy="1783690"/>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95600" cy="1783690"/>
                    </a:xfrm>
                    <a:prstGeom prst="rect">
                      <a:avLst/>
                    </a:prstGeom>
                    <a:ln/>
                  </pic:spPr>
                </pic:pic>
              </a:graphicData>
            </a:graphic>
          </wp:anchor>
        </w:drawing>
      </w:r>
    </w:p>
    <w:p w14:paraId="1BE79071" w14:textId="77777777" w:rsidR="00D76607" w:rsidRDefault="00D76607">
      <w:pPr>
        <w:rPr>
          <w:rFonts w:ascii="Average" w:eastAsia="Average" w:hAnsi="Average" w:cs="Average"/>
          <w:sz w:val="24"/>
          <w:szCs w:val="24"/>
        </w:rPr>
      </w:pPr>
    </w:p>
    <w:p w14:paraId="1D9D015D"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5</w:t>
      </w:r>
    </w:p>
    <w:p w14:paraId="2B4A1D1C"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50</w:t>
      </w:r>
    </w:p>
    <w:p w14:paraId="554B8A38" w14:textId="77777777" w:rsidR="00D76607" w:rsidRDefault="00D76607">
      <w:pPr>
        <w:rPr>
          <w:rFonts w:ascii="Average" w:eastAsia="Average" w:hAnsi="Average" w:cs="Average"/>
          <w:sz w:val="12"/>
          <w:szCs w:val="12"/>
        </w:rPr>
      </w:pPr>
    </w:p>
    <w:p w14:paraId="4E027862" w14:textId="7CC4EFA8" w:rsidR="00D76607" w:rsidRDefault="008266EF">
      <w:pPr>
        <w:rPr>
          <w:rFonts w:ascii="Average" w:eastAsia="Average" w:hAnsi="Average" w:cs="Average"/>
          <w:sz w:val="24"/>
          <w:szCs w:val="24"/>
        </w:rPr>
      </w:pPr>
      <w:r>
        <w:rPr>
          <w:rFonts w:ascii="Average" w:eastAsia="Average" w:hAnsi="Average" w:cs="Average"/>
          <w:sz w:val="24"/>
          <w:szCs w:val="24"/>
        </w:rPr>
        <w:t>SD of /d/:</w:t>
      </w:r>
      <w:r w:rsidRPr="00C31DF5">
        <w:rPr>
          <w:rFonts w:ascii="Average" w:eastAsia="Average" w:hAnsi="Average" w:cs="Average"/>
          <w:sz w:val="24"/>
          <w:szCs w:val="24"/>
        </w:rPr>
        <w:t xml:space="preserve"> </w:t>
      </w:r>
      <w:ins w:id="12" w:author="Sabatello, Rachel" w:date="2022-05-22T20:05:00Z">
        <w:r w:rsidR="00C31DF5" w:rsidRPr="00C31DF5">
          <w:rPr>
            <w:rFonts w:ascii="Average" w:eastAsia="Average" w:hAnsi="Average" w:cs="Calibri"/>
            <w:sz w:val="24"/>
            <w:szCs w:val="24"/>
          </w:rPr>
          <w:t>√</w:t>
        </w:r>
      </w:ins>
      <w:r>
        <w:rPr>
          <w:rFonts w:ascii="Average" w:eastAsia="Average" w:hAnsi="Average" w:cs="Average"/>
          <w:sz w:val="24"/>
          <w:szCs w:val="24"/>
        </w:rPr>
        <w:t>80</w:t>
      </w:r>
    </w:p>
    <w:p w14:paraId="4FD132F9" w14:textId="2B139709" w:rsidR="00D76607" w:rsidRDefault="008266EF">
      <w:pPr>
        <w:rPr>
          <w:rFonts w:ascii="Average" w:eastAsia="Average" w:hAnsi="Average" w:cs="Average"/>
          <w:sz w:val="24"/>
          <w:szCs w:val="24"/>
        </w:rPr>
      </w:pPr>
      <w:r>
        <w:rPr>
          <w:rFonts w:ascii="Average" w:eastAsia="Average" w:hAnsi="Average" w:cs="Average"/>
          <w:sz w:val="24"/>
          <w:szCs w:val="24"/>
        </w:rPr>
        <w:t xml:space="preserve">SD of /t/: </w:t>
      </w:r>
      <w:ins w:id="13" w:author="Sabatello, Rachel" w:date="2022-05-22T20:05:00Z">
        <w:r w:rsidR="00C31DF5" w:rsidRPr="006D540C">
          <w:rPr>
            <w:rFonts w:ascii="Average" w:eastAsia="Average" w:hAnsi="Average" w:cs="Calibri"/>
            <w:sz w:val="24"/>
            <w:szCs w:val="24"/>
          </w:rPr>
          <w:t>√</w:t>
        </w:r>
      </w:ins>
      <w:r>
        <w:rPr>
          <w:rFonts w:ascii="Average" w:eastAsia="Average" w:hAnsi="Average" w:cs="Average"/>
          <w:sz w:val="24"/>
          <w:szCs w:val="24"/>
        </w:rPr>
        <w:t>270</w:t>
      </w:r>
    </w:p>
    <w:p w14:paraId="279D5F76" w14:textId="77777777" w:rsidR="00D76607" w:rsidRDefault="00D76607">
      <w:pPr>
        <w:rPr>
          <w:rFonts w:ascii="Average" w:eastAsia="Average" w:hAnsi="Average" w:cs="Average"/>
          <w:sz w:val="12"/>
          <w:szCs w:val="12"/>
        </w:rPr>
      </w:pPr>
    </w:p>
    <w:p w14:paraId="5B640603" w14:textId="77777777" w:rsidR="00D76607" w:rsidRDefault="008266EF">
      <w:pPr>
        <w:rPr>
          <w:rFonts w:ascii="Average" w:eastAsia="Average" w:hAnsi="Average" w:cs="Average"/>
          <w:sz w:val="24"/>
          <w:szCs w:val="24"/>
        </w:rPr>
      </w:pPr>
      <w:r>
        <w:rPr>
          <w:rFonts w:ascii="Average" w:eastAsia="Average" w:hAnsi="Average" w:cs="Average"/>
          <w:sz w:val="24"/>
          <w:szCs w:val="24"/>
        </w:rPr>
        <w:t>PSE: 22.5</w:t>
      </w:r>
    </w:p>
    <w:p w14:paraId="27477A42" w14:textId="77777777" w:rsidR="00D76607" w:rsidRDefault="00D76607">
      <w:pPr>
        <w:rPr>
          <w:rFonts w:ascii="Average" w:eastAsia="Average" w:hAnsi="Average" w:cs="Average"/>
          <w:sz w:val="24"/>
          <w:szCs w:val="24"/>
        </w:rPr>
      </w:pPr>
    </w:p>
    <w:p w14:paraId="7C29EF4B"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59264" behindDoc="0" locked="0" layoutInCell="1" hidden="0" allowOverlap="1" wp14:anchorId="251C6AD9" wp14:editId="4E3BC5C5">
            <wp:simplePos x="0" y="0"/>
            <wp:positionH relativeFrom="column">
              <wp:posOffset>19051</wp:posOffset>
            </wp:positionH>
            <wp:positionV relativeFrom="paragraph">
              <wp:posOffset>228600</wp:posOffset>
            </wp:positionV>
            <wp:extent cx="2914650" cy="178117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14650" cy="1781175"/>
                    </a:xfrm>
                    <a:prstGeom prst="rect">
                      <a:avLst/>
                    </a:prstGeom>
                    <a:ln/>
                  </pic:spPr>
                </pic:pic>
              </a:graphicData>
            </a:graphic>
          </wp:anchor>
        </w:drawing>
      </w:r>
    </w:p>
    <w:p w14:paraId="6FCE0EB9" w14:textId="77777777" w:rsidR="00D76607" w:rsidRDefault="00D76607">
      <w:pPr>
        <w:rPr>
          <w:rFonts w:ascii="Average" w:eastAsia="Average" w:hAnsi="Average" w:cs="Average"/>
          <w:sz w:val="24"/>
          <w:szCs w:val="24"/>
        </w:rPr>
      </w:pPr>
    </w:p>
    <w:p w14:paraId="4F17C06C"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25</w:t>
      </w:r>
    </w:p>
    <w:p w14:paraId="5D3DDAC1"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70</w:t>
      </w:r>
    </w:p>
    <w:p w14:paraId="28FE110E" w14:textId="77777777" w:rsidR="00D76607" w:rsidRDefault="00D76607">
      <w:pPr>
        <w:rPr>
          <w:rFonts w:ascii="Average" w:eastAsia="Average" w:hAnsi="Average" w:cs="Average"/>
          <w:sz w:val="12"/>
          <w:szCs w:val="12"/>
        </w:rPr>
      </w:pPr>
    </w:p>
    <w:p w14:paraId="35E111FD" w14:textId="4D5E47E9" w:rsidR="00D76607" w:rsidRDefault="008266EF">
      <w:pPr>
        <w:rPr>
          <w:rFonts w:ascii="Average" w:eastAsia="Average" w:hAnsi="Average" w:cs="Average"/>
          <w:sz w:val="24"/>
          <w:szCs w:val="24"/>
        </w:rPr>
      </w:pPr>
      <w:r>
        <w:rPr>
          <w:rFonts w:ascii="Average" w:eastAsia="Average" w:hAnsi="Average" w:cs="Average"/>
          <w:sz w:val="24"/>
          <w:szCs w:val="24"/>
        </w:rPr>
        <w:t xml:space="preserve">SD of /d/: </w:t>
      </w:r>
      <w:ins w:id="14" w:author="Sabatello, Rachel" w:date="2022-05-22T20:05:00Z">
        <w:r w:rsidR="00C31DF5" w:rsidRPr="006D540C">
          <w:rPr>
            <w:rFonts w:ascii="Average" w:eastAsia="Average" w:hAnsi="Average" w:cs="Calibri"/>
            <w:sz w:val="24"/>
            <w:szCs w:val="24"/>
          </w:rPr>
          <w:t>√</w:t>
        </w:r>
      </w:ins>
      <w:r>
        <w:rPr>
          <w:rFonts w:ascii="Average" w:eastAsia="Average" w:hAnsi="Average" w:cs="Average"/>
          <w:sz w:val="24"/>
          <w:szCs w:val="24"/>
        </w:rPr>
        <w:t>80</w:t>
      </w:r>
    </w:p>
    <w:p w14:paraId="167BF0D4" w14:textId="215532E8" w:rsidR="00D76607" w:rsidRDefault="008266EF">
      <w:pPr>
        <w:rPr>
          <w:rFonts w:ascii="Average" w:eastAsia="Average" w:hAnsi="Average" w:cs="Average"/>
          <w:sz w:val="24"/>
          <w:szCs w:val="24"/>
        </w:rPr>
      </w:pPr>
      <w:r>
        <w:rPr>
          <w:rFonts w:ascii="Average" w:eastAsia="Average" w:hAnsi="Average" w:cs="Average"/>
          <w:sz w:val="24"/>
          <w:szCs w:val="24"/>
        </w:rPr>
        <w:t xml:space="preserve">SD of /t/: </w:t>
      </w:r>
      <w:ins w:id="15" w:author="Sabatello, Rachel" w:date="2022-05-22T20:05:00Z">
        <w:r w:rsidR="00C31DF5" w:rsidRPr="006D540C">
          <w:rPr>
            <w:rFonts w:ascii="Average" w:eastAsia="Average" w:hAnsi="Average" w:cs="Calibri"/>
            <w:sz w:val="24"/>
            <w:szCs w:val="24"/>
          </w:rPr>
          <w:t>√</w:t>
        </w:r>
      </w:ins>
      <w:r>
        <w:rPr>
          <w:rFonts w:ascii="Average" w:eastAsia="Average" w:hAnsi="Average" w:cs="Average"/>
          <w:sz w:val="24"/>
          <w:szCs w:val="24"/>
        </w:rPr>
        <w:t>270</w:t>
      </w:r>
    </w:p>
    <w:p w14:paraId="2BD2A74B" w14:textId="77777777" w:rsidR="00D76607" w:rsidRDefault="00D76607">
      <w:pPr>
        <w:rPr>
          <w:rFonts w:ascii="Average" w:eastAsia="Average" w:hAnsi="Average" w:cs="Average"/>
          <w:sz w:val="12"/>
          <w:szCs w:val="12"/>
        </w:rPr>
      </w:pPr>
    </w:p>
    <w:p w14:paraId="4B68BD84" w14:textId="77777777" w:rsidR="00D76607" w:rsidRDefault="008266EF">
      <w:pPr>
        <w:rPr>
          <w:rFonts w:ascii="Average" w:eastAsia="Average" w:hAnsi="Average" w:cs="Average"/>
          <w:sz w:val="24"/>
          <w:szCs w:val="24"/>
        </w:rPr>
      </w:pPr>
      <w:r>
        <w:rPr>
          <w:rFonts w:ascii="Average" w:eastAsia="Average" w:hAnsi="Average" w:cs="Average"/>
          <w:sz w:val="24"/>
          <w:szCs w:val="24"/>
        </w:rPr>
        <w:t>PSE: 42.5</w:t>
      </w:r>
    </w:p>
    <w:p w14:paraId="0C3B3F8E" w14:textId="77777777" w:rsidR="00D76607" w:rsidRDefault="00D76607">
      <w:pPr>
        <w:rPr>
          <w:rFonts w:ascii="Average" w:eastAsia="Average" w:hAnsi="Average" w:cs="Average"/>
          <w:sz w:val="24"/>
          <w:szCs w:val="24"/>
        </w:rPr>
      </w:pPr>
    </w:p>
    <w:p w14:paraId="5801F2D1" w14:textId="77777777" w:rsidR="00D76607" w:rsidRDefault="008266EF">
      <w:pPr>
        <w:rPr>
          <w:rFonts w:ascii="Average" w:eastAsia="Average" w:hAnsi="Average" w:cs="Average"/>
          <w:sz w:val="24"/>
          <w:szCs w:val="24"/>
        </w:rPr>
      </w:pPr>
      <w:r>
        <w:rPr>
          <w:noProof/>
        </w:rPr>
        <w:drawing>
          <wp:anchor distT="114300" distB="114300" distL="114300" distR="114300" simplePos="0" relativeHeight="251660288" behindDoc="0" locked="0" layoutInCell="1" hidden="0" allowOverlap="1" wp14:anchorId="661F0695" wp14:editId="4F4C712C">
            <wp:simplePos x="0" y="0"/>
            <wp:positionH relativeFrom="column">
              <wp:posOffset>19051</wp:posOffset>
            </wp:positionH>
            <wp:positionV relativeFrom="paragraph">
              <wp:posOffset>238125</wp:posOffset>
            </wp:positionV>
            <wp:extent cx="2895600" cy="1785909"/>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895600" cy="1785909"/>
                    </a:xfrm>
                    <a:prstGeom prst="rect">
                      <a:avLst/>
                    </a:prstGeom>
                    <a:ln/>
                  </pic:spPr>
                </pic:pic>
              </a:graphicData>
            </a:graphic>
          </wp:anchor>
        </w:drawing>
      </w:r>
    </w:p>
    <w:p w14:paraId="5DCD19A9" w14:textId="77777777" w:rsidR="00D76607" w:rsidRDefault="00D76607">
      <w:pPr>
        <w:rPr>
          <w:rFonts w:ascii="Average" w:eastAsia="Average" w:hAnsi="Average" w:cs="Average"/>
          <w:sz w:val="24"/>
          <w:szCs w:val="24"/>
        </w:rPr>
      </w:pPr>
    </w:p>
    <w:p w14:paraId="205E4B27" w14:textId="77777777" w:rsidR="00D76607" w:rsidRDefault="008266EF">
      <w:pPr>
        <w:rPr>
          <w:rFonts w:ascii="Average" w:eastAsia="Average" w:hAnsi="Average" w:cs="Average"/>
          <w:sz w:val="24"/>
          <w:szCs w:val="24"/>
        </w:rPr>
      </w:pPr>
      <w:r>
        <w:rPr>
          <w:rFonts w:ascii="Average" w:eastAsia="Average" w:hAnsi="Average" w:cs="Average"/>
          <w:sz w:val="24"/>
          <w:szCs w:val="24"/>
        </w:rPr>
        <w:t>Mean of /d/ distribution: 25</w:t>
      </w:r>
    </w:p>
    <w:p w14:paraId="5C75DA14" w14:textId="77777777" w:rsidR="00D76607" w:rsidRDefault="008266EF">
      <w:pPr>
        <w:rPr>
          <w:rFonts w:ascii="Average" w:eastAsia="Average" w:hAnsi="Average" w:cs="Average"/>
          <w:sz w:val="24"/>
          <w:szCs w:val="24"/>
        </w:rPr>
      </w:pPr>
      <w:r>
        <w:rPr>
          <w:rFonts w:ascii="Average" w:eastAsia="Average" w:hAnsi="Average" w:cs="Average"/>
          <w:sz w:val="24"/>
          <w:szCs w:val="24"/>
        </w:rPr>
        <w:t>Mean of /t/ distribution: 70</w:t>
      </w:r>
    </w:p>
    <w:p w14:paraId="303C12F9" w14:textId="77777777" w:rsidR="00D76607" w:rsidRDefault="00D76607">
      <w:pPr>
        <w:rPr>
          <w:rFonts w:ascii="Average" w:eastAsia="Average" w:hAnsi="Average" w:cs="Average"/>
          <w:sz w:val="12"/>
          <w:szCs w:val="12"/>
        </w:rPr>
      </w:pPr>
    </w:p>
    <w:p w14:paraId="0BB0AEE8" w14:textId="1DEE2364" w:rsidR="00D76607" w:rsidRDefault="008266EF">
      <w:pPr>
        <w:rPr>
          <w:rFonts w:ascii="Average" w:eastAsia="Average" w:hAnsi="Average" w:cs="Average"/>
          <w:sz w:val="24"/>
          <w:szCs w:val="24"/>
        </w:rPr>
      </w:pPr>
      <w:r>
        <w:rPr>
          <w:rFonts w:ascii="Average" w:eastAsia="Average" w:hAnsi="Average" w:cs="Average"/>
          <w:sz w:val="24"/>
          <w:szCs w:val="24"/>
        </w:rPr>
        <w:t xml:space="preserve">SD of /d/: </w:t>
      </w:r>
      <w:ins w:id="16" w:author="Sabatello, Rachel" w:date="2022-05-22T20:05:00Z">
        <w:r w:rsidR="00C31DF5" w:rsidRPr="006D540C">
          <w:rPr>
            <w:rFonts w:ascii="Average" w:eastAsia="Average" w:hAnsi="Average" w:cs="Calibri"/>
            <w:sz w:val="24"/>
            <w:szCs w:val="24"/>
          </w:rPr>
          <w:t>√</w:t>
        </w:r>
      </w:ins>
      <w:r>
        <w:rPr>
          <w:rFonts w:ascii="Average" w:eastAsia="Average" w:hAnsi="Average" w:cs="Average"/>
          <w:sz w:val="24"/>
          <w:szCs w:val="24"/>
        </w:rPr>
        <w:t>175</w:t>
      </w:r>
    </w:p>
    <w:p w14:paraId="1432A298" w14:textId="676477C9" w:rsidR="00D76607" w:rsidRDefault="008266EF">
      <w:pPr>
        <w:rPr>
          <w:rFonts w:ascii="Average" w:eastAsia="Average" w:hAnsi="Average" w:cs="Average"/>
          <w:sz w:val="24"/>
          <w:szCs w:val="24"/>
        </w:rPr>
      </w:pPr>
      <w:r>
        <w:rPr>
          <w:rFonts w:ascii="Average" w:eastAsia="Average" w:hAnsi="Average" w:cs="Average"/>
          <w:sz w:val="24"/>
          <w:szCs w:val="24"/>
        </w:rPr>
        <w:t xml:space="preserve">SD of /t/: </w:t>
      </w:r>
      <w:ins w:id="17" w:author="Sabatello, Rachel" w:date="2022-05-22T20:05:00Z">
        <w:r w:rsidR="00C31DF5" w:rsidRPr="00C31DF5">
          <w:rPr>
            <w:rFonts w:ascii="Average" w:eastAsia="Average" w:hAnsi="Average" w:cs="Average"/>
            <w:sz w:val="24"/>
            <w:szCs w:val="24"/>
          </w:rPr>
          <w:t>√</w:t>
        </w:r>
      </w:ins>
      <w:r>
        <w:rPr>
          <w:rFonts w:ascii="Average" w:eastAsia="Average" w:hAnsi="Average" w:cs="Average"/>
          <w:sz w:val="24"/>
          <w:szCs w:val="24"/>
        </w:rPr>
        <w:t>175</w:t>
      </w:r>
    </w:p>
    <w:p w14:paraId="7594706A" w14:textId="77777777" w:rsidR="00D76607" w:rsidRDefault="00D76607">
      <w:pPr>
        <w:rPr>
          <w:rFonts w:ascii="Average" w:eastAsia="Average" w:hAnsi="Average" w:cs="Average"/>
          <w:sz w:val="12"/>
          <w:szCs w:val="12"/>
        </w:rPr>
      </w:pPr>
    </w:p>
    <w:p w14:paraId="5AA9927C" w14:textId="77777777" w:rsidR="00D76607" w:rsidRDefault="008266EF">
      <w:pPr>
        <w:rPr>
          <w:rFonts w:ascii="Average" w:eastAsia="Average" w:hAnsi="Average" w:cs="Average"/>
          <w:sz w:val="24"/>
          <w:szCs w:val="24"/>
        </w:rPr>
      </w:pPr>
      <w:r>
        <w:rPr>
          <w:rFonts w:ascii="Average" w:eastAsia="Average" w:hAnsi="Average" w:cs="Average"/>
          <w:sz w:val="24"/>
          <w:szCs w:val="24"/>
        </w:rPr>
        <w:t>PSE: 48</w:t>
      </w:r>
    </w:p>
    <w:p w14:paraId="3665822E" w14:textId="77777777" w:rsidR="00D76607" w:rsidRDefault="00D76607">
      <w:pPr>
        <w:rPr>
          <w:rFonts w:ascii="Average" w:eastAsia="Average" w:hAnsi="Average" w:cs="Average"/>
          <w:sz w:val="24"/>
          <w:szCs w:val="24"/>
        </w:rPr>
      </w:pPr>
    </w:p>
    <w:p w14:paraId="6F3FDE19" w14:textId="77777777" w:rsidR="00D76607" w:rsidRDefault="00D76607">
      <w:pPr>
        <w:rPr>
          <w:rFonts w:ascii="Average" w:eastAsia="Average" w:hAnsi="Average" w:cs="Average"/>
          <w:sz w:val="24"/>
          <w:szCs w:val="24"/>
        </w:rPr>
      </w:pPr>
    </w:p>
    <w:p w14:paraId="0038588D" w14:textId="77777777" w:rsidR="00D76607" w:rsidRDefault="00D76607">
      <w:pPr>
        <w:rPr>
          <w:rFonts w:ascii="Average" w:eastAsia="Average" w:hAnsi="Average" w:cs="Average"/>
          <w:sz w:val="24"/>
          <w:szCs w:val="24"/>
        </w:rPr>
      </w:pPr>
    </w:p>
    <w:p w14:paraId="0CA9C941" w14:textId="77777777" w:rsidR="00D76607" w:rsidRDefault="008266EF">
      <w:pPr>
        <w:jc w:val="center"/>
        <w:rPr>
          <w:rFonts w:ascii="Average" w:eastAsia="Average" w:hAnsi="Average" w:cs="Average"/>
          <w:sz w:val="28"/>
          <w:szCs w:val="28"/>
        </w:rPr>
      </w:pPr>
      <w:r>
        <w:rPr>
          <w:rFonts w:ascii="Average" w:eastAsia="Average" w:hAnsi="Average" w:cs="Average"/>
          <w:sz w:val="28"/>
          <w:szCs w:val="28"/>
        </w:rPr>
        <w:t>Prosocial vs Neutral Cue</w:t>
      </w:r>
    </w:p>
    <w:p w14:paraId="689A86A6" w14:textId="77777777" w:rsidR="00D76607" w:rsidRDefault="008266EF">
      <w:pPr>
        <w:jc w:val="center"/>
        <w:rPr>
          <w:rFonts w:ascii="Average" w:eastAsia="Average" w:hAnsi="Average" w:cs="Average"/>
          <w:sz w:val="20"/>
          <w:szCs w:val="20"/>
        </w:rPr>
      </w:pPr>
      <w:r>
        <w:rPr>
          <w:rFonts w:ascii="Average" w:eastAsia="Average" w:hAnsi="Average" w:cs="Average"/>
          <w:sz w:val="20"/>
          <w:szCs w:val="20"/>
        </w:rPr>
        <w:t xml:space="preserve">(Presented to label the </w:t>
      </w:r>
      <w:commentRangeStart w:id="18"/>
      <w:commentRangeStart w:id="19"/>
      <w:r>
        <w:rPr>
          <w:rFonts w:ascii="Average" w:eastAsia="Average" w:hAnsi="Average" w:cs="Average"/>
          <w:sz w:val="20"/>
          <w:szCs w:val="20"/>
        </w:rPr>
        <w:t>stimuli</w:t>
      </w:r>
      <w:commentRangeEnd w:id="18"/>
      <w:r w:rsidR="00870AAE">
        <w:rPr>
          <w:rStyle w:val="CommentReference"/>
        </w:rPr>
        <w:commentReference w:id="18"/>
      </w:r>
      <w:commentRangeEnd w:id="19"/>
      <w:r w:rsidR="00B76F7F">
        <w:rPr>
          <w:rStyle w:val="CommentReference"/>
        </w:rPr>
        <w:commentReference w:id="19"/>
      </w:r>
      <w:r>
        <w:rPr>
          <w:rFonts w:ascii="Average" w:eastAsia="Average" w:hAnsi="Average" w:cs="Average"/>
          <w:sz w:val="20"/>
          <w:szCs w:val="20"/>
        </w:rPr>
        <w:t xml:space="preserve"> that represent the categorical mean)</w:t>
      </w:r>
    </w:p>
    <w:p w14:paraId="0B2C73D4" w14:textId="77777777" w:rsidR="00D76607" w:rsidRDefault="00BA58DC">
      <w:pPr>
        <w:jc w:val="center"/>
        <w:rPr>
          <w:rFonts w:ascii="Average" w:eastAsia="Average" w:hAnsi="Average" w:cs="Average"/>
          <w:sz w:val="24"/>
          <w:szCs w:val="24"/>
        </w:rPr>
      </w:pPr>
      <w:r>
        <w:rPr>
          <w:noProof/>
        </w:rPr>
        <w:pict w14:anchorId="429E862B">
          <v:rect id="_x0000_i1027" alt="" style="width:468pt;height:.05pt;mso-width-percent:0;mso-height-percent:0;mso-width-percent:0;mso-height-percent:0" o:hralign="center" o:hrstd="t" o:hr="t" fillcolor="#a0a0a0" stroked="f"/>
        </w:pict>
      </w:r>
      <w:r w:rsidR="008266EF">
        <w:rPr>
          <w:noProof/>
        </w:rPr>
        <w:drawing>
          <wp:anchor distT="114300" distB="114300" distL="114300" distR="114300" simplePos="0" relativeHeight="251661312" behindDoc="0" locked="0" layoutInCell="1" hidden="0" allowOverlap="1" wp14:anchorId="568DE9A6" wp14:editId="1D4970D4">
            <wp:simplePos x="0" y="0"/>
            <wp:positionH relativeFrom="column">
              <wp:posOffset>376238</wp:posOffset>
            </wp:positionH>
            <wp:positionV relativeFrom="paragraph">
              <wp:posOffset>323850</wp:posOffset>
            </wp:positionV>
            <wp:extent cx="2181225" cy="520208"/>
            <wp:effectExtent l="0" t="0" r="0" b="0"/>
            <wp:wrapTopAndBottom distT="114300" distB="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r="2448"/>
                    <a:stretch>
                      <a:fillRect/>
                    </a:stretch>
                  </pic:blipFill>
                  <pic:spPr>
                    <a:xfrm>
                      <a:off x="0" y="0"/>
                      <a:ext cx="2181225" cy="520208"/>
                    </a:xfrm>
                    <a:prstGeom prst="rect">
                      <a:avLst/>
                    </a:prstGeom>
                    <a:ln/>
                  </pic:spPr>
                </pic:pic>
              </a:graphicData>
            </a:graphic>
          </wp:anchor>
        </w:drawing>
      </w:r>
      <w:r w:rsidR="008266EF">
        <w:rPr>
          <w:noProof/>
        </w:rPr>
        <w:drawing>
          <wp:anchor distT="114300" distB="114300" distL="114300" distR="114300" simplePos="0" relativeHeight="251662336" behindDoc="0" locked="0" layoutInCell="1" hidden="0" allowOverlap="1" wp14:anchorId="257A4198" wp14:editId="5E33301F">
            <wp:simplePos x="0" y="0"/>
            <wp:positionH relativeFrom="column">
              <wp:posOffset>3257550</wp:posOffset>
            </wp:positionH>
            <wp:positionV relativeFrom="paragraph">
              <wp:posOffset>314325</wp:posOffset>
            </wp:positionV>
            <wp:extent cx="2182559" cy="54292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182559" cy="542925"/>
                    </a:xfrm>
                    <a:prstGeom prst="rect">
                      <a:avLst/>
                    </a:prstGeom>
                    <a:ln/>
                  </pic:spPr>
                </pic:pic>
              </a:graphicData>
            </a:graphic>
          </wp:anchor>
        </w:drawing>
      </w:r>
    </w:p>
    <w:p w14:paraId="436434ED" w14:textId="77777777" w:rsidR="00D76607" w:rsidRDefault="008266EF">
      <w:pPr>
        <w:rPr>
          <w:rFonts w:ascii="Average" w:eastAsia="Average" w:hAnsi="Average" w:cs="Average"/>
          <w:sz w:val="4"/>
          <w:szCs w:val="4"/>
        </w:rPr>
      </w:pPr>
      <w:r>
        <w:rPr>
          <w:rFonts w:ascii="Average" w:eastAsia="Average" w:hAnsi="Average" w:cs="Average"/>
          <w:sz w:val="20"/>
          <w:szCs w:val="20"/>
        </w:rPr>
        <w:tab/>
      </w:r>
      <w:r>
        <w:rPr>
          <w:rFonts w:ascii="Average" w:eastAsia="Average" w:hAnsi="Average" w:cs="Average"/>
          <w:sz w:val="20"/>
          <w:szCs w:val="20"/>
        </w:rPr>
        <w:tab/>
        <w:t xml:space="preserve">    </w:t>
      </w:r>
      <w:r>
        <w:rPr>
          <w:rFonts w:ascii="Average" w:eastAsia="Average" w:hAnsi="Average" w:cs="Average"/>
          <w:sz w:val="24"/>
          <w:szCs w:val="24"/>
        </w:rPr>
        <w:t xml:space="preserve"> </w:t>
      </w:r>
      <w:r>
        <w:rPr>
          <w:rFonts w:ascii="Average" w:eastAsia="Average" w:hAnsi="Average" w:cs="Average"/>
          <w:b/>
          <w:sz w:val="24"/>
          <w:szCs w:val="24"/>
        </w:rPr>
        <w:t>Prosocial</w:t>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r>
      <w:r>
        <w:rPr>
          <w:rFonts w:ascii="Average" w:eastAsia="Average" w:hAnsi="Average" w:cs="Average"/>
          <w:b/>
          <w:sz w:val="24"/>
          <w:szCs w:val="24"/>
        </w:rPr>
        <w:tab/>
        <w:t xml:space="preserve">           Neutral</w:t>
      </w:r>
    </w:p>
    <w:sectPr w:rsidR="00D76607">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2-05-21T15:28:00Z" w:initials="JF">
    <w:p w14:paraId="6598723D" w14:textId="729F510D" w:rsidR="005010C4" w:rsidRDefault="005010C4">
      <w:pPr>
        <w:pStyle w:val="CommentText"/>
      </w:pPr>
      <w:r>
        <w:rPr>
          <w:rStyle w:val="CommentReference"/>
        </w:rPr>
        <w:annotationRef/>
      </w:r>
      <w:r>
        <w:t>Why is that unlike for other stimuli? (</w:t>
      </w:r>
      <w:proofErr w:type="gramStart"/>
      <w:r>
        <w:t>rule</w:t>
      </w:r>
      <w:proofErr w:type="gramEnd"/>
      <w:r>
        <w:t xml:space="preserve"> of thumb: don’t make unnecessary assertions, as any of them could be wrong / debatable).</w:t>
      </w:r>
    </w:p>
  </w:comment>
  <w:comment w:id="1" w:author="Sabatello, Rachel" w:date="2022-05-21T18:07:00Z" w:initials="SR">
    <w:p w14:paraId="42E80A17" w14:textId="0FDEA0F5" w:rsidR="003815B3" w:rsidRDefault="003815B3">
      <w:pPr>
        <w:pStyle w:val="CommentText"/>
      </w:pPr>
      <w:r>
        <w:rPr>
          <w:rStyle w:val="CommentReference"/>
        </w:rPr>
        <w:annotationRef/>
      </w:r>
      <w:r>
        <w:t xml:space="preserve">I was reviewing my notes (from </w:t>
      </w:r>
      <w:proofErr w:type="spellStart"/>
      <w:r>
        <w:t>Tadin’s</w:t>
      </w:r>
      <w:proofErr w:type="spellEnd"/>
      <w:r>
        <w:t xml:space="preserve"> 151 course specifically, as well as Davis’ 110 course) where we covered sensory processing. That was my understanding from how we talked about it, but you’re right that I’m not well-versed enough to be making such absolute statements about it.</w:t>
      </w:r>
    </w:p>
  </w:comment>
  <w:comment w:id="2" w:author="Jaeger, Florian" w:date="2022-05-21T15:30:00Z" w:initials="JF">
    <w:p w14:paraId="1D3D06EF" w14:textId="54752800" w:rsidR="005010C4" w:rsidRDefault="005010C4">
      <w:pPr>
        <w:pStyle w:val="CommentText"/>
      </w:pPr>
      <w:r>
        <w:rPr>
          <w:rStyle w:val="CommentReference"/>
        </w:rPr>
        <w:annotationRef/>
      </w:r>
      <w:r>
        <w:t>We don’t know that. Could have been experiment-specific, rather than talker-specific.</w:t>
      </w:r>
    </w:p>
  </w:comment>
  <w:comment w:id="3" w:author="Sabatello, Rachel" w:date="2022-05-21T18:10:00Z" w:initials="SR">
    <w:p w14:paraId="08C5E4F1" w14:textId="543C9DDF" w:rsidR="003815B3" w:rsidRDefault="003815B3">
      <w:pPr>
        <w:pStyle w:val="CommentText"/>
      </w:pPr>
      <w:r>
        <w:rPr>
          <w:rStyle w:val="CommentReference"/>
        </w:rPr>
        <w:annotationRef/>
      </w:r>
      <w:r>
        <w:t>What would be the functional difference between experiment-specific and talker-specific?</w:t>
      </w:r>
    </w:p>
  </w:comment>
  <w:comment w:id="4" w:author="Jaeger, Florian" w:date="2022-05-21T15:38:00Z" w:initials="JF">
    <w:p w14:paraId="647F6A0E" w14:textId="121EBE23" w:rsidR="004141DC" w:rsidRDefault="004141DC">
      <w:pPr>
        <w:pStyle w:val="CommentText"/>
      </w:pPr>
      <w:r>
        <w:rPr>
          <w:rStyle w:val="CommentReference"/>
        </w:rPr>
        <w:annotationRef/>
      </w:r>
      <w:r>
        <w:t xml:space="preserve">That’s not the same question as the one that you defined above. </w:t>
      </w:r>
    </w:p>
  </w:comment>
  <w:comment w:id="5" w:author="Sabatello, Rachel" w:date="2022-05-21T18:12:00Z" w:initials="SR">
    <w:p w14:paraId="5045C4F7" w14:textId="0569E08F" w:rsidR="003815B3" w:rsidRDefault="003815B3">
      <w:pPr>
        <w:pStyle w:val="CommentText"/>
      </w:pPr>
      <w:r>
        <w:rPr>
          <w:rStyle w:val="CommentReference"/>
        </w:rPr>
        <w:annotationRef/>
      </w:r>
      <w:r w:rsidR="0000787F">
        <w:t>I’m assuming this is referring to the first paragraph, but I should ask for clarification</w:t>
      </w:r>
      <w:r w:rsidR="00B76F7F">
        <w:t>. If this is the case though, I think my response to the final paragraph might better tie the question in the first paragraph to this idea.</w:t>
      </w:r>
    </w:p>
  </w:comment>
  <w:comment w:id="6" w:author="Jaeger, Florian" w:date="2022-05-21T15:42:00Z" w:initials="JF">
    <w:p w14:paraId="736D2B3A" w14:textId="77777777" w:rsidR="004141DC" w:rsidRDefault="004141DC">
      <w:pPr>
        <w:pStyle w:val="CommentText"/>
      </w:pPr>
      <w:r>
        <w:rPr>
          <w:rStyle w:val="CommentReference"/>
        </w:rPr>
        <w:annotationRef/>
      </w:r>
      <w:r>
        <w:t xml:space="preserve">Interesting, yes, thought with any such findings I tend to first ask whether the results </w:t>
      </w:r>
      <w:r>
        <w:rPr>
          <w:i/>
          <w:iCs/>
        </w:rPr>
        <w:t>could</w:t>
      </w:r>
      <w:r>
        <w:t xml:space="preserve"> be driven by (even) more basic aspects</w:t>
      </w:r>
      <w:r w:rsidR="004A0BC2">
        <w:t xml:space="preserve"> of cognition &amp; perception. In this case, this includes effects of the </w:t>
      </w:r>
      <w:r w:rsidR="004A0BC2">
        <w:rPr>
          <w:i/>
          <w:iCs/>
        </w:rPr>
        <w:t>amount</w:t>
      </w:r>
      <w:r w:rsidR="004A0BC2">
        <w:t xml:space="preserve"> and </w:t>
      </w:r>
      <w:r w:rsidR="004A0BC2">
        <w:rPr>
          <w:i/>
          <w:iCs/>
        </w:rPr>
        <w:t>types</w:t>
      </w:r>
      <w:r w:rsidR="004A0BC2">
        <w:t xml:space="preserve"> of previous exposure: if a listener has been introduced to more different types of talkers, that would be expected/predicted to affect the ability to adapt to talkers that resemble those previously experienced.</w:t>
      </w:r>
    </w:p>
    <w:p w14:paraId="496EA1D3" w14:textId="77777777" w:rsidR="004A0BC2" w:rsidRDefault="004A0BC2">
      <w:pPr>
        <w:pStyle w:val="CommentText"/>
      </w:pPr>
    </w:p>
    <w:p w14:paraId="22A6A2BA" w14:textId="0212D970" w:rsidR="004A0BC2" w:rsidRPr="004A0BC2" w:rsidRDefault="004A0BC2">
      <w:pPr>
        <w:pStyle w:val="CommentText"/>
      </w:pPr>
      <w:r>
        <w:t xml:space="preserve">Indeed, there is some research ---and we should read some of it--- that </w:t>
      </w:r>
      <w:r>
        <w:rPr>
          <w:i/>
          <w:iCs/>
        </w:rPr>
        <w:t>claims</w:t>
      </w:r>
      <w:r>
        <w:t xml:space="preserve"> that people with larger circles of friends have better speech perception, and/or better ability to adapt to unfamiliar talkers. Shiri Lev-Ari’s work would be an example but there is probably more of that type of work out by now.</w:t>
      </w:r>
    </w:p>
  </w:comment>
  <w:comment w:id="7" w:author="Sabatello, Rachel" w:date="2022-05-21T18:13:00Z" w:initials="SR">
    <w:p w14:paraId="64417D6F" w14:textId="0BA35575" w:rsidR="0000787F" w:rsidRDefault="0000787F">
      <w:pPr>
        <w:pStyle w:val="CommentText"/>
      </w:pPr>
      <w:r>
        <w:rPr>
          <w:rStyle w:val="CommentReference"/>
        </w:rPr>
        <w:annotationRef/>
      </w:r>
      <w:r>
        <w:t xml:space="preserve">While this is interesting and closely related –I’m currently reading through a paper she produced with one of her grad students that investigates the role of in-group bias— I had another possible theory in mind. The reason that I want to include the BIS/BAS questionnaire is because there </w:t>
      </w:r>
      <w:proofErr w:type="gramStart"/>
      <w:r>
        <w:t>is</w:t>
      </w:r>
      <w:proofErr w:type="gramEnd"/>
      <w:r>
        <w:t xml:space="preserve"> suggestive elements that it might be related to a biological component of personality (this is a bit of tin-foil-hatting on my part). </w:t>
      </w:r>
      <w:r w:rsidR="00B062A9">
        <w:t>The short version is that if all three factors are correlated, then there may be measurable neurological differences that might predict speech perception adaptation flexibility. Maybe. It’s a bit galaxy-brained, but I’d really love to somehow touch upon the idea in some capacity because I am very, very interested in it.</w:t>
      </w:r>
    </w:p>
  </w:comment>
  <w:comment w:id="8" w:author="Jaeger, Florian" w:date="2022-05-21T15:49:00Z" w:initials="JF">
    <w:p w14:paraId="4E05DBA2" w14:textId="0BFF7E21" w:rsidR="00631810" w:rsidRPr="00631810" w:rsidRDefault="00631810">
      <w:pPr>
        <w:pStyle w:val="CommentText"/>
      </w:pPr>
      <w:r>
        <w:rPr>
          <w:rStyle w:val="CommentReference"/>
        </w:rPr>
        <w:annotationRef/>
      </w:r>
      <w:r>
        <w:t xml:space="preserve">Yes, that makes sense / is plausible. One question would be whether such effects are driven by being more interested in social interaction, or rather by having </w:t>
      </w:r>
      <w:r>
        <w:rPr>
          <w:i/>
          <w:iCs/>
        </w:rPr>
        <w:t xml:space="preserve">been </w:t>
      </w:r>
      <w:r>
        <w:t>more interested and thus having had more (and more varied) exposure.</w:t>
      </w:r>
    </w:p>
  </w:comment>
  <w:comment w:id="9" w:author="Sabatello, Rachel" w:date="2022-05-21T18:19:00Z" w:initials="SR">
    <w:p w14:paraId="1426E9D1" w14:textId="77777777" w:rsidR="00B062A9" w:rsidRDefault="00B062A9">
      <w:pPr>
        <w:pStyle w:val="CommentText"/>
      </w:pPr>
      <w:r>
        <w:rPr>
          <w:rStyle w:val="CommentReference"/>
        </w:rPr>
        <w:annotationRef/>
      </w:r>
      <w:r>
        <w:t>That’s why this would require a neutral cue group and a prosocial cue group, to see if there is a significant difference in the performance between the two. I think this would address that. The surveys themselves I was thinking would act more as a sort of flagging system; it would be a way that participants could be labeled and potentially filtered, so those trends could maybe later be explored?</w:t>
      </w:r>
    </w:p>
    <w:p w14:paraId="6360F962" w14:textId="77777777" w:rsidR="00B062A9" w:rsidRDefault="00B062A9">
      <w:pPr>
        <w:pStyle w:val="CommentText"/>
      </w:pPr>
    </w:p>
    <w:p w14:paraId="276D2323" w14:textId="4C7BBD33" w:rsidR="00B062A9" w:rsidRDefault="00B062A9">
      <w:pPr>
        <w:pStyle w:val="CommentText"/>
      </w:pPr>
      <w:r>
        <w:t xml:space="preserve">I ran a similar prosocial cue experiment in another course (research methods in psychology). That design was based off </w:t>
      </w:r>
      <w:r w:rsidR="0086362A">
        <w:t xml:space="preserve">a prosocial priming task used in </w:t>
      </w:r>
      <w:proofErr w:type="spellStart"/>
      <w:r w:rsidR="0086362A">
        <w:rPr>
          <w:color w:val="000000"/>
          <w:shd w:val="clear" w:color="auto" w:fill="FFFFFF"/>
        </w:rPr>
        <w:t>Srull</w:t>
      </w:r>
      <w:proofErr w:type="spellEnd"/>
      <w:r w:rsidR="0086362A">
        <w:rPr>
          <w:color w:val="000000"/>
          <w:shd w:val="clear" w:color="auto" w:fill="FFFFFF"/>
        </w:rPr>
        <w:t xml:space="preserve"> &amp; </w:t>
      </w:r>
      <w:proofErr w:type="spellStart"/>
      <w:r w:rsidR="0086362A">
        <w:rPr>
          <w:color w:val="000000"/>
          <w:shd w:val="clear" w:color="auto" w:fill="FFFFFF"/>
        </w:rPr>
        <w:t>Wyer</w:t>
      </w:r>
      <w:proofErr w:type="spellEnd"/>
      <w:r w:rsidR="0086362A">
        <w:rPr>
          <w:color w:val="000000"/>
          <w:shd w:val="clear" w:color="auto" w:fill="FFFFFF"/>
        </w:rPr>
        <w:t xml:space="preserve">, 1979. However, our sample size ended up being too small for my analysis to work well (basically, we ran three SONA surveys as a class and each added questions to one of the three that we would focus on for our analysis. I was attempting to look at the influence of prosocial priming on in-group/out-group bias). </w:t>
      </w:r>
    </w:p>
  </w:comment>
  <w:comment w:id="10" w:author="Jaeger, Florian" w:date="2022-05-21T15:52:00Z" w:initials="JF">
    <w:p w14:paraId="252DA770" w14:textId="2B0289FF" w:rsidR="00631810" w:rsidRDefault="00631810">
      <w:pPr>
        <w:pStyle w:val="CommentText"/>
      </w:pPr>
      <w:r>
        <w:rPr>
          <w:rStyle w:val="CommentReference"/>
        </w:rPr>
        <w:annotationRef/>
      </w:r>
      <w:r>
        <w:t xml:space="preserve">But wouldn’t finding B be sufficient for that? I think you merging two ideas here. But sometimes the ideas remain clearer when one separates them. </w:t>
      </w:r>
    </w:p>
  </w:comment>
  <w:comment w:id="11" w:author="Sabatello, Rachel" w:date="2022-05-21T18:30:00Z" w:initials="SR">
    <w:p w14:paraId="5895A390" w14:textId="21841DE7" w:rsidR="00B871D2" w:rsidRDefault="00B871D2">
      <w:pPr>
        <w:pStyle w:val="CommentText"/>
      </w:pPr>
      <w:r>
        <w:rPr>
          <w:rStyle w:val="CommentReference"/>
        </w:rPr>
        <w:annotationRef/>
      </w:r>
      <w:r>
        <w:t>By including both together, I was trying to separate</w:t>
      </w:r>
      <w:r w:rsidR="001244F5">
        <w:t xml:space="preserve"> the effects of having a more diverse general model (i.e., individuals being more social and having more interactions to work </w:t>
      </w:r>
      <w:proofErr w:type="gramStart"/>
      <w:r w:rsidR="001244F5">
        <w:t>off of</w:t>
      </w:r>
      <w:proofErr w:type="gramEnd"/>
      <w:r w:rsidR="001244F5">
        <w:t>) and the development of a specific model. Does that make sense / could that work?</w:t>
      </w:r>
    </w:p>
  </w:comment>
  <w:comment w:id="18" w:author="Jaeger, Florian" w:date="2022-05-21T16:02:00Z" w:initials="JF">
    <w:p w14:paraId="53D89EB6" w14:textId="5F6EB33A" w:rsidR="00870AAE" w:rsidRDefault="00870AAE">
      <w:pPr>
        <w:pStyle w:val="CommentText"/>
      </w:pPr>
      <w:r>
        <w:rPr>
          <w:rStyle w:val="CommentReference"/>
        </w:rPr>
        <w:annotationRef/>
      </w:r>
      <w:r>
        <w:t>Interesting way of doing this.</w:t>
      </w:r>
    </w:p>
  </w:comment>
  <w:comment w:id="19" w:author="Sabatello, Rachel" w:date="2022-05-21T18:43:00Z" w:initials="SR">
    <w:p w14:paraId="3848A232" w14:textId="4DDD11B0" w:rsidR="00B76F7F" w:rsidRDefault="00B76F7F">
      <w:pPr>
        <w:pStyle w:val="CommentText"/>
      </w:pPr>
      <w:r>
        <w:rPr>
          <w:rStyle w:val="CommentReference"/>
        </w:rPr>
        <w:annotationRef/>
      </w:r>
      <w:r>
        <w:t>I’m going to tentatively say thank you, but I’m genuinely not sure if this is a positive comment or a negative 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98723D" w15:done="0"/>
  <w15:commentEx w15:paraId="42E80A17" w15:paraIdParent="6598723D" w15:done="0"/>
  <w15:commentEx w15:paraId="1D3D06EF" w15:done="0"/>
  <w15:commentEx w15:paraId="08C5E4F1" w15:paraIdParent="1D3D06EF" w15:done="0"/>
  <w15:commentEx w15:paraId="647F6A0E" w15:done="0"/>
  <w15:commentEx w15:paraId="5045C4F7" w15:paraIdParent="647F6A0E" w15:done="0"/>
  <w15:commentEx w15:paraId="22A6A2BA" w15:done="0"/>
  <w15:commentEx w15:paraId="64417D6F" w15:paraIdParent="22A6A2BA" w15:done="0"/>
  <w15:commentEx w15:paraId="4E05DBA2" w15:done="0"/>
  <w15:commentEx w15:paraId="276D2323" w15:paraIdParent="4E05DBA2" w15:done="0"/>
  <w15:commentEx w15:paraId="252DA770" w15:done="0"/>
  <w15:commentEx w15:paraId="5895A390" w15:paraIdParent="252DA770" w15:done="0"/>
  <w15:commentEx w15:paraId="53D89EB6" w15:done="0"/>
  <w15:commentEx w15:paraId="3848A232" w15:paraIdParent="53D89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8385" w16cex:dateUtc="2022-05-21T19:28:00Z"/>
  <w16cex:commentExtensible w16cex:durableId="2633A8D6" w16cex:dateUtc="2022-05-21T22:07:00Z"/>
  <w16cex:commentExtensible w16cex:durableId="26338431" w16cex:dateUtc="2022-05-21T19:30:00Z"/>
  <w16cex:commentExtensible w16cex:durableId="2633A997" w16cex:dateUtc="2022-05-21T22:10:00Z"/>
  <w16cex:commentExtensible w16cex:durableId="263385EE" w16cex:dateUtc="2022-05-21T19:38:00Z"/>
  <w16cex:commentExtensible w16cex:durableId="2633AA07" w16cex:dateUtc="2022-05-21T22:12:00Z"/>
  <w16cex:commentExtensible w16cex:durableId="263386F9" w16cex:dateUtc="2022-05-21T19:42:00Z"/>
  <w16cex:commentExtensible w16cex:durableId="2633AA4B" w16cex:dateUtc="2022-05-21T22:13:00Z"/>
  <w16cex:commentExtensible w16cex:durableId="26338899" w16cex:dateUtc="2022-05-21T19:49:00Z"/>
  <w16cex:commentExtensible w16cex:durableId="2633ABCA" w16cex:dateUtc="2022-05-21T22:19:00Z"/>
  <w16cex:commentExtensible w16cex:durableId="26338935" w16cex:dateUtc="2022-05-21T19:52:00Z"/>
  <w16cex:commentExtensible w16cex:durableId="2633AE51" w16cex:dateUtc="2022-05-21T22:30:00Z"/>
  <w16cex:commentExtensible w16cex:durableId="26338BAC" w16cex:dateUtc="2022-05-21T20:02:00Z"/>
  <w16cex:commentExtensible w16cex:durableId="2633B16F" w16cex:dateUtc="2022-05-21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98723D" w16cid:durableId="26338385"/>
  <w16cid:commentId w16cid:paraId="42E80A17" w16cid:durableId="2633A8D6"/>
  <w16cid:commentId w16cid:paraId="1D3D06EF" w16cid:durableId="26338431"/>
  <w16cid:commentId w16cid:paraId="08C5E4F1" w16cid:durableId="2633A997"/>
  <w16cid:commentId w16cid:paraId="647F6A0E" w16cid:durableId="263385EE"/>
  <w16cid:commentId w16cid:paraId="5045C4F7" w16cid:durableId="2633AA07"/>
  <w16cid:commentId w16cid:paraId="22A6A2BA" w16cid:durableId="263386F9"/>
  <w16cid:commentId w16cid:paraId="64417D6F" w16cid:durableId="2633AA4B"/>
  <w16cid:commentId w16cid:paraId="4E05DBA2" w16cid:durableId="26338899"/>
  <w16cid:commentId w16cid:paraId="276D2323" w16cid:durableId="2633ABCA"/>
  <w16cid:commentId w16cid:paraId="252DA770" w16cid:durableId="26338935"/>
  <w16cid:commentId w16cid:paraId="5895A390" w16cid:durableId="2633AE51"/>
  <w16cid:commentId w16cid:paraId="53D89EB6" w16cid:durableId="26338BAC"/>
  <w16cid:commentId w16cid:paraId="3848A232" w16cid:durableId="2633B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8F119" w14:textId="77777777" w:rsidR="00BA58DC" w:rsidRDefault="00BA58DC">
      <w:pPr>
        <w:spacing w:line="240" w:lineRule="auto"/>
      </w:pPr>
      <w:r>
        <w:separator/>
      </w:r>
    </w:p>
  </w:endnote>
  <w:endnote w:type="continuationSeparator" w:id="0">
    <w:p w14:paraId="3D078988" w14:textId="77777777" w:rsidR="00BA58DC" w:rsidRDefault="00BA5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C120B" w14:textId="77777777" w:rsidR="005010C4" w:rsidRDefault="0050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0DE7" w14:textId="77777777" w:rsidR="00D76607" w:rsidRDefault="00D76607">
    <w:pPr>
      <w:rPr>
        <w:rFonts w:ascii="Average" w:eastAsia="Average" w:hAnsi="Average" w:cs="Average"/>
        <w:sz w:val="20"/>
        <w:szCs w:val="20"/>
      </w:rPr>
    </w:pPr>
  </w:p>
  <w:p w14:paraId="7B33255D" w14:textId="77777777" w:rsidR="00D76607" w:rsidRDefault="00D76607">
    <w:pPr>
      <w:rPr>
        <w:rFonts w:ascii="Average" w:eastAsia="Average" w:hAnsi="Average" w:cs="Averag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BC46" w14:textId="77777777" w:rsidR="005010C4" w:rsidRDefault="0050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E402" w14:textId="77777777" w:rsidR="00BA58DC" w:rsidRDefault="00BA58DC">
      <w:pPr>
        <w:spacing w:line="240" w:lineRule="auto"/>
      </w:pPr>
      <w:r>
        <w:separator/>
      </w:r>
    </w:p>
  </w:footnote>
  <w:footnote w:type="continuationSeparator" w:id="0">
    <w:p w14:paraId="586ED8A8" w14:textId="77777777" w:rsidR="00BA58DC" w:rsidRDefault="00BA5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B0A7" w14:textId="77777777" w:rsidR="005010C4" w:rsidRDefault="00501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BBCB" w14:textId="77777777" w:rsidR="005010C4" w:rsidRDefault="00501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5D7B" w14:textId="77777777" w:rsidR="005010C4" w:rsidRDefault="005010C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Sabatello, Rachel">
    <w15:presenceInfo w15:providerId="AD" w15:userId="S::rsabatel@ur.rochester.edu::4618ec3c-c9ed-4492-bc71-5fcc1a20f4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607"/>
    <w:rsid w:val="0000787F"/>
    <w:rsid w:val="000E1CC0"/>
    <w:rsid w:val="001244F5"/>
    <w:rsid w:val="003815B3"/>
    <w:rsid w:val="004141DC"/>
    <w:rsid w:val="004A0BC2"/>
    <w:rsid w:val="005010C4"/>
    <w:rsid w:val="00505930"/>
    <w:rsid w:val="00631810"/>
    <w:rsid w:val="007557B5"/>
    <w:rsid w:val="00777BF3"/>
    <w:rsid w:val="008266EF"/>
    <w:rsid w:val="0086362A"/>
    <w:rsid w:val="00870AAE"/>
    <w:rsid w:val="00906547"/>
    <w:rsid w:val="00964843"/>
    <w:rsid w:val="00B062A9"/>
    <w:rsid w:val="00B76F7F"/>
    <w:rsid w:val="00B871D2"/>
    <w:rsid w:val="00BA58DC"/>
    <w:rsid w:val="00BA5F81"/>
    <w:rsid w:val="00C31DF5"/>
    <w:rsid w:val="00CD2554"/>
    <w:rsid w:val="00D76607"/>
    <w:rsid w:val="00DF67F1"/>
    <w:rsid w:val="00FD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FEA5"/>
  <w15:docId w15:val="{C825AECD-3399-4E7E-B883-F1695B7B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010C4"/>
    <w:pPr>
      <w:tabs>
        <w:tab w:val="center" w:pos="4680"/>
        <w:tab w:val="right" w:pos="9360"/>
      </w:tabs>
      <w:spacing w:line="240" w:lineRule="auto"/>
    </w:pPr>
  </w:style>
  <w:style w:type="character" w:customStyle="1" w:styleId="HeaderChar">
    <w:name w:val="Header Char"/>
    <w:basedOn w:val="DefaultParagraphFont"/>
    <w:link w:val="Header"/>
    <w:uiPriority w:val="99"/>
    <w:rsid w:val="005010C4"/>
  </w:style>
  <w:style w:type="paragraph" w:styleId="Footer">
    <w:name w:val="footer"/>
    <w:basedOn w:val="Normal"/>
    <w:link w:val="FooterChar"/>
    <w:uiPriority w:val="99"/>
    <w:unhideWhenUsed/>
    <w:rsid w:val="005010C4"/>
    <w:pPr>
      <w:tabs>
        <w:tab w:val="center" w:pos="4680"/>
        <w:tab w:val="right" w:pos="9360"/>
      </w:tabs>
      <w:spacing w:line="240" w:lineRule="auto"/>
    </w:pPr>
  </w:style>
  <w:style w:type="character" w:customStyle="1" w:styleId="FooterChar">
    <w:name w:val="Footer Char"/>
    <w:basedOn w:val="DefaultParagraphFont"/>
    <w:link w:val="Footer"/>
    <w:uiPriority w:val="99"/>
    <w:rsid w:val="005010C4"/>
  </w:style>
  <w:style w:type="paragraph" w:styleId="CommentSubject">
    <w:name w:val="annotation subject"/>
    <w:basedOn w:val="CommentText"/>
    <w:next w:val="CommentText"/>
    <w:link w:val="CommentSubjectChar"/>
    <w:uiPriority w:val="99"/>
    <w:semiHidden/>
    <w:unhideWhenUsed/>
    <w:rsid w:val="005010C4"/>
    <w:rPr>
      <w:b/>
      <w:bCs/>
    </w:rPr>
  </w:style>
  <w:style w:type="character" w:customStyle="1" w:styleId="CommentSubjectChar">
    <w:name w:val="Comment Subject Char"/>
    <w:basedOn w:val="CommentTextChar"/>
    <w:link w:val="CommentSubject"/>
    <w:uiPriority w:val="99"/>
    <w:semiHidden/>
    <w:rsid w:val="005010C4"/>
    <w:rPr>
      <w:b/>
      <w:bCs/>
      <w:sz w:val="20"/>
      <w:szCs w:val="20"/>
    </w:rPr>
  </w:style>
  <w:style w:type="paragraph" w:styleId="Revision">
    <w:name w:val="Revision"/>
    <w:hidden/>
    <w:uiPriority w:val="99"/>
    <w:semiHidden/>
    <w:rsid w:val="005010C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cienceofbehaviorchange.org/measures/bisbas-scale/"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microsoft.com/office/2011/relationships/commentsExtended" Target="commentsExtended.xml"/><Relationship Id="rId12" Type="http://schemas.openxmlformats.org/officeDocument/2006/relationships/hyperlink" Target="https://scienceofbehaviorchange.org/measures/bisbas-scale/"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proquest-com.ezp.lib.rochester.edu/docview/614331851?accountid=13567&amp;parentSessionId=7eGoeOw2WwCIu5PFDA9f4ftJigiQSO8fySA8EElNvj0%3D&amp;pq-origsite=primo"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https://www-tandfonline-com.ezp.lib.rochester.edu/doi/pdf/10.1080/00223891.2017.1411918" TargetMode="External"/><Relationship Id="rId19" Type="http://schemas.openxmlformats.org/officeDocument/2006/relationships/image" Target="media/image5.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scienceofbehaviorchange.org/measures/bisbas-scale/" TargetMode="External"/><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Sabatello, Rachel</cp:lastModifiedBy>
  <cp:revision>7</cp:revision>
  <dcterms:created xsi:type="dcterms:W3CDTF">2022-05-21T22:41:00Z</dcterms:created>
  <dcterms:modified xsi:type="dcterms:W3CDTF">2022-05-23T00:06:00Z</dcterms:modified>
</cp:coreProperties>
</file>