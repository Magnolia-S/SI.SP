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B2D4" w14:textId="6573F74D" w:rsidR="00310CC4" w:rsidRPr="00CC0A24" w:rsidRDefault="00280A76">
      <w:pPr>
        <w:rPr>
          <w:rFonts w:ascii="Sylfaen" w:hAnsi="Sylfaen"/>
          <w:sz w:val="20"/>
          <w:szCs w:val="20"/>
        </w:rPr>
      </w:pPr>
      <w:r>
        <w:rPr>
          <w:rFonts w:ascii="Sylfaen" w:hAnsi="Sylfaen"/>
          <w:sz w:val="20"/>
          <w:szCs w:val="20"/>
        </w:rPr>
        <w:t>Spoken language is one of the most prevalent forms of human communication, yet it is highly variable by nature. Even talkers with similar language backgrounds differ in how they produce speech sounds, blurring the boundaries between one sound category and another both within and across talkers</w:t>
      </w:r>
      <w:commentRangeStart w:id="0"/>
      <w:r>
        <w:rPr>
          <w:rFonts w:ascii="Sylfaen" w:hAnsi="Sylfaen"/>
          <w:sz w:val="20"/>
          <w:szCs w:val="20"/>
        </w:rPr>
        <w:t xml:space="preserve">. Still, listeners can understand a newly encountered talker when hearing them speak for the first time. </w:t>
      </w:r>
      <w:commentRangeEnd w:id="0"/>
      <w:r w:rsidR="007B0A98">
        <w:rPr>
          <w:rStyle w:val="CommentReference"/>
        </w:rPr>
        <w:commentReference w:id="0"/>
      </w:r>
      <w:r>
        <w:rPr>
          <w:rFonts w:ascii="Sylfaen" w:hAnsi="Sylfaen"/>
          <w:sz w:val="20"/>
          <w:szCs w:val="20"/>
        </w:rPr>
        <w:t xml:space="preserve">To overcome the lack of one-to-one mapping of speech sounds to speech categories, the human brain has cognitive mechanisms that actively learn how talkers speak and construct expectations about how unfamiliar talkers will sound. This process occurs unintentionally, without the listener noticing how their perception of speech changes over time. However, </w:t>
      </w:r>
      <w:r w:rsidR="00F57CE2">
        <w:rPr>
          <w:rFonts w:ascii="Sylfaen" w:hAnsi="Sylfaen"/>
          <w:sz w:val="20"/>
          <w:szCs w:val="20"/>
        </w:rPr>
        <w:t xml:space="preserve">this process </w:t>
      </w:r>
      <w:r>
        <w:rPr>
          <w:rFonts w:ascii="Sylfaen" w:hAnsi="Sylfaen"/>
          <w:sz w:val="20"/>
          <w:szCs w:val="20"/>
        </w:rPr>
        <w:t xml:space="preserve">still </w:t>
      </w:r>
      <w:commentRangeStart w:id="1"/>
      <w:r>
        <w:rPr>
          <w:rFonts w:ascii="Sylfaen" w:hAnsi="Sylfaen"/>
          <w:sz w:val="20"/>
          <w:szCs w:val="20"/>
        </w:rPr>
        <w:t>requires cognitive resources</w:t>
      </w:r>
      <w:commentRangeEnd w:id="1"/>
      <w:r w:rsidR="006D39D5">
        <w:rPr>
          <w:rStyle w:val="CommentReference"/>
        </w:rPr>
        <w:commentReference w:id="1"/>
      </w:r>
      <w:r>
        <w:rPr>
          <w:rFonts w:ascii="Sylfaen" w:hAnsi="Sylfaen"/>
          <w:sz w:val="20"/>
          <w:szCs w:val="20"/>
        </w:rPr>
        <w:t xml:space="preserve">. </w:t>
      </w:r>
      <w:commentRangeStart w:id="2"/>
      <w:commentRangeStart w:id="3"/>
      <w:r w:rsidR="00F57CE2">
        <w:rPr>
          <w:rFonts w:ascii="Sylfaen" w:hAnsi="Sylfaen"/>
          <w:sz w:val="20"/>
          <w:szCs w:val="20"/>
        </w:rPr>
        <w:t>In this experiment</w:t>
      </w:r>
      <w:commentRangeEnd w:id="2"/>
      <w:r w:rsidR="00750185">
        <w:rPr>
          <w:rStyle w:val="CommentReference"/>
        </w:rPr>
        <w:commentReference w:id="2"/>
      </w:r>
      <w:commentRangeEnd w:id="3"/>
      <w:r w:rsidR="00750185">
        <w:rPr>
          <w:rStyle w:val="CommentReference"/>
        </w:rPr>
        <w:commentReference w:id="3"/>
      </w:r>
      <w:r w:rsidR="00F57CE2">
        <w:rPr>
          <w:rFonts w:ascii="Sylfaen" w:hAnsi="Sylfaen"/>
          <w:sz w:val="20"/>
          <w:szCs w:val="20"/>
        </w:rPr>
        <w:t xml:space="preserve">, we limit the </w:t>
      </w:r>
      <w:commentRangeStart w:id="4"/>
      <w:r w:rsidR="00F57CE2">
        <w:rPr>
          <w:rFonts w:ascii="Sylfaen" w:hAnsi="Sylfaen"/>
          <w:sz w:val="20"/>
          <w:szCs w:val="20"/>
        </w:rPr>
        <w:t>available resources for speech perception</w:t>
      </w:r>
      <w:commentRangeEnd w:id="4"/>
      <w:r w:rsidR="00750185">
        <w:rPr>
          <w:rStyle w:val="CommentReference"/>
        </w:rPr>
        <w:commentReference w:id="4"/>
      </w:r>
      <w:r w:rsidR="00F57CE2">
        <w:rPr>
          <w:rFonts w:ascii="Sylfaen" w:hAnsi="Sylfaen"/>
          <w:sz w:val="20"/>
          <w:szCs w:val="20"/>
        </w:rPr>
        <w:t xml:space="preserve"> by exposing a listener to </w:t>
      </w:r>
      <w:commentRangeStart w:id="5"/>
      <w:r w:rsidR="00F57CE2">
        <w:rPr>
          <w:rFonts w:ascii="Sylfaen" w:hAnsi="Sylfaen"/>
          <w:sz w:val="20"/>
          <w:szCs w:val="20"/>
        </w:rPr>
        <w:t xml:space="preserve">two talkers speaking simultaneously </w:t>
      </w:r>
      <w:commentRangeEnd w:id="5"/>
      <w:r w:rsidR="007E2219">
        <w:rPr>
          <w:rStyle w:val="CommentReference"/>
        </w:rPr>
        <w:commentReference w:id="5"/>
      </w:r>
      <w:r w:rsidR="00F57CE2">
        <w:rPr>
          <w:rFonts w:ascii="Sylfaen" w:hAnsi="Sylfaen"/>
          <w:sz w:val="20"/>
          <w:szCs w:val="20"/>
        </w:rPr>
        <w:t>in a virtual forced-choice lexical decision task. We then</w:t>
      </w:r>
      <w:commentRangeStart w:id="6"/>
      <w:r w:rsidR="00F57CE2">
        <w:rPr>
          <w:rFonts w:ascii="Sylfaen" w:hAnsi="Sylfaen"/>
          <w:sz w:val="20"/>
          <w:szCs w:val="20"/>
        </w:rPr>
        <w:t xml:space="preserve"> test </w:t>
      </w:r>
      <w:commentRangeEnd w:id="6"/>
      <w:r w:rsidR="007E2219">
        <w:rPr>
          <w:rStyle w:val="CommentReference"/>
        </w:rPr>
        <w:commentReference w:id="6"/>
      </w:r>
      <w:r w:rsidR="00F57CE2">
        <w:rPr>
          <w:rFonts w:ascii="Sylfaen" w:hAnsi="Sylfaen"/>
          <w:sz w:val="20"/>
          <w:szCs w:val="20"/>
        </w:rPr>
        <w:t xml:space="preserve">the effects of directing the listener’s attention to one talker on the listener’s ability </w:t>
      </w:r>
      <w:r w:rsidR="006C7579">
        <w:rPr>
          <w:rFonts w:ascii="Sylfaen" w:hAnsi="Sylfaen"/>
          <w:sz w:val="20"/>
          <w:szCs w:val="20"/>
        </w:rPr>
        <w:t xml:space="preserve">to </w:t>
      </w:r>
      <w:r w:rsidR="00F57CE2">
        <w:rPr>
          <w:rFonts w:ascii="Sylfaen" w:hAnsi="Sylfaen"/>
          <w:sz w:val="20"/>
          <w:szCs w:val="20"/>
        </w:rPr>
        <w:t>adapt their speech perception to both talkers.</w:t>
      </w:r>
      <w:r w:rsidR="0088756F">
        <w:rPr>
          <w:rFonts w:ascii="Sylfaen" w:hAnsi="Sylfaen"/>
          <w:sz w:val="20"/>
          <w:szCs w:val="20"/>
        </w:rPr>
        <w:t xml:space="preserve"> </w:t>
      </w:r>
      <w:commentRangeStart w:id="7"/>
      <w:commentRangeStart w:id="8"/>
      <w:r w:rsidR="0088756F">
        <w:rPr>
          <w:rFonts w:ascii="Sylfaen" w:hAnsi="Sylfaen"/>
          <w:sz w:val="20"/>
          <w:szCs w:val="20"/>
        </w:rPr>
        <w:t xml:space="preserve">If </w:t>
      </w:r>
      <w:r w:rsidR="0088756F" w:rsidRPr="0088756F">
        <w:rPr>
          <w:rFonts w:ascii="Sylfaen" w:hAnsi="Sylfaen"/>
          <w:sz w:val="20"/>
          <w:szCs w:val="20"/>
        </w:rPr>
        <w:t xml:space="preserve">listeners will adapt their perceived categorical boundary more to the talker they are </w:t>
      </w:r>
      <w:r w:rsidR="0088756F">
        <w:rPr>
          <w:rFonts w:ascii="Sylfaen" w:hAnsi="Sylfaen"/>
          <w:sz w:val="20"/>
          <w:szCs w:val="20"/>
        </w:rPr>
        <w:t xml:space="preserve">instructed to </w:t>
      </w:r>
      <w:r w:rsidR="0088756F" w:rsidRPr="0088756F">
        <w:rPr>
          <w:rFonts w:ascii="Sylfaen" w:hAnsi="Sylfaen"/>
          <w:sz w:val="20"/>
          <w:szCs w:val="20"/>
        </w:rPr>
        <w:t>attend</w:t>
      </w:r>
      <w:r w:rsidR="0088756F">
        <w:rPr>
          <w:rFonts w:ascii="Sylfaen" w:hAnsi="Sylfaen"/>
          <w:sz w:val="20"/>
          <w:szCs w:val="20"/>
        </w:rPr>
        <w:t xml:space="preserve"> to, then this would </w:t>
      </w:r>
      <w:r w:rsidR="0088756F" w:rsidRPr="0088756F">
        <w:rPr>
          <w:rFonts w:ascii="Sylfaen" w:hAnsi="Sylfaen"/>
          <w:sz w:val="20"/>
          <w:szCs w:val="20"/>
        </w:rPr>
        <w:t xml:space="preserve">suggest a difference between passive and active </w:t>
      </w:r>
      <w:r w:rsidR="0088756F">
        <w:rPr>
          <w:rFonts w:ascii="Sylfaen" w:hAnsi="Sylfaen"/>
          <w:sz w:val="20"/>
          <w:szCs w:val="20"/>
        </w:rPr>
        <w:t xml:space="preserve">attention in </w:t>
      </w:r>
      <w:r w:rsidR="0088756F" w:rsidRPr="0088756F">
        <w:rPr>
          <w:rFonts w:ascii="Sylfaen" w:hAnsi="Sylfaen"/>
          <w:sz w:val="20"/>
          <w:szCs w:val="20"/>
        </w:rPr>
        <w:t>speech processing</w:t>
      </w:r>
      <w:r w:rsidR="0088756F">
        <w:rPr>
          <w:rFonts w:ascii="Sylfaen" w:hAnsi="Sylfaen"/>
          <w:sz w:val="20"/>
          <w:szCs w:val="20"/>
        </w:rPr>
        <w:t xml:space="preserve">. </w:t>
      </w:r>
      <w:commentRangeEnd w:id="7"/>
      <w:r w:rsidR="007E2219">
        <w:rPr>
          <w:rStyle w:val="CommentReference"/>
        </w:rPr>
        <w:commentReference w:id="7"/>
      </w:r>
      <w:commentRangeEnd w:id="8"/>
      <w:r w:rsidR="007E2219">
        <w:rPr>
          <w:rStyle w:val="CommentReference"/>
        </w:rPr>
        <w:commentReference w:id="8"/>
      </w:r>
      <w:r w:rsidR="0088756F">
        <w:rPr>
          <w:rFonts w:ascii="Sylfaen" w:hAnsi="Sylfaen"/>
          <w:sz w:val="20"/>
          <w:szCs w:val="20"/>
        </w:rPr>
        <w:t xml:space="preserve">Additionally, the results of this experiment will </w:t>
      </w:r>
      <w:r w:rsidR="0088756F" w:rsidRPr="0088756F">
        <w:rPr>
          <w:rFonts w:ascii="Sylfaen" w:hAnsi="Sylfaen"/>
          <w:sz w:val="20"/>
          <w:szCs w:val="20"/>
        </w:rPr>
        <w:t>give insight into how our brains allocat</w:t>
      </w:r>
      <w:r w:rsidR="0088756F">
        <w:rPr>
          <w:rFonts w:ascii="Sylfaen" w:hAnsi="Sylfaen"/>
          <w:sz w:val="20"/>
          <w:szCs w:val="20"/>
        </w:rPr>
        <w:t>e</w:t>
      </w:r>
      <w:r w:rsidR="0088756F" w:rsidRPr="0088756F">
        <w:rPr>
          <w:rFonts w:ascii="Sylfaen" w:hAnsi="Sylfaen"/>
          <w:sz w:val="20"/>
          <w:szCs w:val="20"/>
        </w:rPr>
        <w:t xml:space="preserve"> resources </w:t>
      </w:r>
      <w:r w:rsidR="0088756F">
        <w:rPr>
          <w:rFonts w:ascii="Sylfaen" w:hAnsi="Sylfaen"/>
          <w:sz w:val="20"/>
          <w:szCs w:val="20"/>
        </w:rPr>
        <w:t>in the context of speech perception when</w:t>
      </w:r>
      <w:r w:rsidR="006C7579">
        <w:rPr>
          <w:rFonts w:ascii="Sylfaen" w:hAnsi="Sylfaen"/>
          <w:sz w:val="20"/>
          <w:szCs w:val="20"/>
        </w:rPr>
        <w:t xml:space="preserve"> subjected to </w:t>
      </w:r>
      <w:r w:rsidR="0088756F" w:rsidRPr="0088756F">
        <w:rPr>
          <w:rFonts w:ascii="Sylfaen" w:hAnsi="Sylfaen"/>
          <w:sz w:val="20"/>
          <w:szCs w:val="20"/>
        </w:rPr>
        <w:t>higher cognitive loads.</w:t>
      </w:r>
    </w:p>
    <w:sectPr w:rsidR="00310CC4" w:rsidRPr="00CC0A24">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wn Cummings" w:date="2022-07-27T19:35:00Z" w:initials="SC">
    <w:p w14:paraId="0A40B38F" w14:textId="77777777" w:rsidR="007B0A98" w:rsidRDefault="007B0A98" w:rsidP="00623299">
      <w:pPr>
        <w:pStyle w:val="CommentText"/>
      </w:pPr>
      <w:r>
        <w:rPr>
          <w:rStyle w:val="CommentReference"/>
        </w:rPr>
        <w:annotationRef/>
      </w:r>
      <w:r>
        <w:t xml:space="preserve">This seems to break up the logic flow... Previous sentence is "speech is variable" and following is "we overcome via learning talker-specific characteristics", I feel like here might not be the place to highlight that we can understand novel talkers even </w:t>
      </w:r>
      <w:r>
        <w:rPr>
          <w:i/>
          <w:iCs/>
        </w:rPr>
        <w:t xml:space="preserve">before </w:t>
      </w:r>
      <w:r>
        <w:t>receiving input and therefore adapting to them?</w:t>
      </w:r>
    </w:p>
  </w:comment>
  <w:comment w:id="1" w:author="Shawn Cummings" w:date="2022-07-27T19:37:00Z" w:initials="SC">
    <w:p w14:paraId="5C7CC148" w14:textId="77777777" w:rsidR="006D39D5" w:rsidRDefault="006D39D5" w:rsidP="000E41DF">
      <w:pPr>
        <w:pStyle w:val="CommentText"/>
      </w:pPr>
      <w:r>
        <w:rPr>
          <w:rStyle w:val="CommentReference"/>
        </w:rPr>
        <w:annotationRef/>
      </w:r>
      <w:r>
        <w:t xml:space="preserve">Do we know this? Maybe a sentence added of what evidence we currently have could help. </w:t>
      </w:r>
    </w:p>
  </w:comment>
  <w:comment w:id="2" w:author="Shawn Cummings" w:date="2022-07-27T19:48:00Z" w:initials="SC">
    <w:p w14:paraId="7D8DE001" w14:textId="77777777" w:rsidR="00750185" w:rsidRDefault="00750185" w:rsidP="00FE5215">
      <w:pPr>
        <w:pStyle w:val="CommentText"/>
      </w:pPr>
      <w:r>
        <w:rPr>
          <w:rStyle w:val="CommentReference"/>
        </w:rPr>
        <w:annotationRef/>
      </w:r>
      <w:r>
        <w:t>Before transitioning into the nitty-gritty of what was actually done, I think it could help to identify either the theory we're building on or the knowledge gap we're filling. Depending on word-limit, I think it could help to stay high-level with this, e.g. something like:</w:t>
      </w:r>
      <w:r>
        <w:br/>
        <w:t>"Prior work has found that this unconscious perceptual learning is robust to distractors and task-based changes, and that humans can adjust their expectations for multiple talkers simultaneously. Conversely, however, findings that listeners seem to take inferences about causality into account speak against full automaticity of learning. These prior findings identify an unanswered question regarding the specific role of attention, and how much, if any, must be paid to a given talker in order for a listener to adapt to their speech. We seek to address this knowledge gap, via [here you can go into the methods]"</w:t>
      </w:r>
    </w:p>
  </w:comment>
  <w:comment w:id="3" w:author="Shawn Cummings" w:date="2022-07-27T19:49:00Z" w:initials="SC">
    <w:p w14:paraId="3AAB6F48" w14:textId="77777777" w:rsidR="00750185" w:rsidRDefault="00750185" w:rsidP="003434EF">
      <w:pPr>
        <w:pStyle w:val="CommentText"/>
      </w:pPr>
      <w:r>
        <w:rPr>
          <w:rStyle w:val="CommentReference"/>
        </w:rPr>
        <w:annotationRef/>
      </w:r>
      <w:r>
        <w:t>^these are ofc bad words, but the logic flow of:</w:t>
      </w:r>
      <w:r>
        <w:br/>
        <w:t>-what previous work motivates this study?</w:t>
      </w:r>
      <w:r>
        <w:br/>
        <w:t>-what knowledge gap do we address?</w:t>
      </w:r>
      <w:r>
        <w:br/>
        <w:t>-how do we do so?</w:t>
      </w:r>
      <w:r>
        <w:br/>
        <w:t>I think is fruitful</w:t>
      </w:r>
    </w:p>
  </w:comment>
  <w:comment w:id="4" w:author="Shawn Cummings" w:date="2022-07-27T19:50:00Z" w:initials="SC">
    <w:p w14:paraId="4FDBD4E9" w14:textId="77777777" w:rsidR="00750185" w:rsidRDefault="00750185" w:rsidP="00894F24">
      <w:pPr>
        <w:pStyle w:val="CommentText"/>
      </w:pPr>
      <w:r>
        <w:rPr>
          <w:rStyle w:val="CommentReference"/>
        </w:rPr>
        <w:annotationRef/>
      </w:r>
      <w:r>
        <w:t>I think we're more limiting attentional resources than speech perception resources, right?</w:t>
      </w:r>
    </w:p>
  </w:comment>
  <w:comment w:id="5" w:author="Shawn Cummings" w:date="2022-07-27T19:58:00Z" w:initials="SC">
    <w:p w14:paraId="72AE19CD" w14:textId="77777777" w:rsidR="007E2219" w:rsidRDefault="007E2219" w:rsidP="00D80F2B">
      <w:pPr>
        <w:pStyle w:val="CommentText"/>
      </w:pPr>
      <w:r>
        <w:rPr>
          <w:rStyle w:val="CommentReference"/>
        </w:rPr>
        <w:annotationRef/>
      </w:r>
      <w:r>
        <w:t>I think it's worth mentioning here that (one? Both?) talkers have had their speech modified in such a way as to induce measurable adaptation via a continuum categorization test phase</w:t>
      </w:r>
    </w:p>
  </w:comment>
  <w:comment w:id="6" w:author="Shawn Cummings" w:date="2022-07-27T19:58:00Z" w:initials="SC">
    <w:p w14:paraId="7D9DB089" w14:textId="77777777" w:rsidR="007E2219" w:rsidRDefault="007E2219" w:rsidP="00DC08F3">
      <w:pPr>
        <w:pStyle w:val="CommentText"/>
      </w:pPr>
      <w:r>
        <w:rPr>
          <w:rStyle w:val="CommentReference"/>
        </w:rPr>
        <w:annotationRef/>
      </w:r>
      <w:r>
        <w:t>How? Phoneme categorization, right?</w:t>
      </w:r>
    </w:p>
  </w:comment>
  <w:comment w:id="7" w:author="Shawn Cummings" w:date="2022-07-27T19:54:00Z" w:initials="SC">
    <w:p w14:paraId="5C560085" w14:textId="59C4859A" w:rsidR="007E2219" w:rsidRDefault="007E2219" w:rsidP="0082358E">
      <w:pPr>
        <w:pStyle w:val="CommentText"/>
      </w:pPr>
      <w:r>
        <w:rPr>
          <w:rStyle w:val="CommentReference"/>
        </w:rPr>
        <w:annotationRef/>
      </w:r>
      <w:r>
        <w:t>Can you try starting with the theory, rather than the findings, e.g.:</w:t>
      </w:r>
      <w:r>
        <w:br/>
        <w:t>"If learning requires attention, we expect listeners to adapt more/only to the attended talker"</w:t>
      </w:r>
      <w:r>
        <w:br/>
        <w:t>rather than</w:t>
      </w:r>
      <w:r>
        <w:br/>
        <w:t>"If listeners adapt more/only to the attended talker, then learning requires more attention"</w:t>
      </w:r>
      <w:r>
        <w:br/>
      </w:r>
      <w:r>
        <w:br/>
        <w:t xml:space="preserve">Both work, but I like the flow of theory - &gt; hypothesis rather than finding -&gt; theory? Makes it feel like we have defined predictions, rather than that we're post-hoc searching for explanations… could totally just be a personal pref </w:t>
      </w:r>
    </w:p>
  </w:comment>
  <w:comment w:id="8" w:author="Shawn Cummings" w:date="2022-07-27T19:55:00Z" w:initials="SC">
    <w:p w14:paraId="67BB0864" w14:textId="7A05F6B6" w:rsidR="007E2219" w:rsidRDefault="007E2219" w:rsidP="000257C7">
      <w:pPr>
        <w:pStyle w:val="CommentText"/>
      </w:pPr>
      <w:r>
        <w:rPr>
          <w:rStyle w:val="CommentReference"/>
        </w:rPr>
        <w:annotationRef/>
      </w:r>
      <w:r>
        <w:t xml:space="preserve">This sets you up for a follow-up sentence, e.g. "conversely, if attention is </w:t>
      </w:r>
      <w:r>
        <w:rPr>
          <w:i/>
          <w:iCs/>
        </w:rPr>
        <w:t xml:space="preserve">not </w:t>
      </w:r>
      <w:r>
        <w:t>requisite for learning, adaptation of equal degree to both talkers is expected"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0B38F" w15:done="0"/>
  <w15:commentEx w15:paraId="5C7CC148" w15:done="0"/>
  <w15:commentEx w15:paraId="7D8DE001" w15:done="0"/>
  <w15:commentEx w15:paraId="3AAB6F48" w15:paraIdParent="7D8DE001" w15:done="0"/>
  <w15:commentEx w15:paraId="4FDBD4E9" w15:done="0"/>
  <w15:commentEx w15:paraId="72AE19CD" w15:done="0"/>
  <w15:commentEx w15:paraId="7D9DB089" w15:done="0"/>
  <w15:commentEx w15:paraId="5C560085" w15:done="0"/>
  <w15:commentEx w15:paraId="67BB0864" w15:paraIdParent="5C560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1211" w16cex:dateUtc="2022-07-27T23:35:00Z"/>
  <w16cex:commentExtensible w16cex:durableId="268C128F" w16cex:dateUtc="2022-07-27T23:37:00Z"/>
  <w16cex:commentExtensible w16cex:durableId="268C14F1" w16cex:dateUtc="2022-07-27T23:48:00Z"/>
  <w16cex:commentExtensible w16cex:durableId="268C1530" w16cex:dateUtc="2022-07-27T23:49:00Z"/>
  <w16cex:commentExtensible w16cex:durableId="268C1586" w16cex:dateUtc="2022-07-27T23:50:00Z"/>
  <w16cex:commentExtensible w16cex:durableId="268C174B" w16cex:dateUtc="2022-07-27T23:58:00Z"/>
  <w16cex:commentExtensible w16cex:durableId="268C177B" w16cex:dateUtc="2022-07-27T23:58:00Z"/>
  <w16cex:commentExtensible w16cex:durableId="268C166F" w16cex:dateUtc="2022-07-27T23:54:00Z"/>
  <w16cex:commentExtensible w16cex:durableId="268C16AC" w16cex:dateUtc="2022-07-27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0B38F" w16cid:durableId="268C1211"/>
  <w16cid:commentId w16cid:paraId="5C7CC148" w16cid:durableId="268C128F"/>
  <w16cid:commentId w16cid:paraId="7D8DE001" w16cid:durableId="268C14F1"/>
  <w16cid:commentId w16cid:paraId="3AAB6F48" w16cid:durableId="268C1530"/>
  <w16cid:commentId w16cid:paraId="4FDBD4E9" w16cid:durableId="268C1586"/>
  <w16cid:commentId w16cid:paraId="72AE19CD" w16cid:durableId="268C174B"/>
  <w16cid:commentId w16cid:paraId="7D9DB089" w16cid:durableId="268C177B"/>
  <w16cid:commentId w16cid:paraId="5C560085" w16cid:durableId="268C166F"/>
  <w16cid:commentId w16cid:paraId="67BB0864" w16cid:durableId="268C16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7021" w14:textId="77777777" w:rsidR="0070582C" w:rsidRDefault="0070582C" w:rsidP="00CC0A24">
      <w:pPr>
        <w:spacing w:after="0" w:line="240" w:lineRule="auto"/>
      </w:pPr>
      <w:r>
        <w:separator/>
      </w:r>
    </w:p>
  </w:endnote>
  <w:endnote w:type="continuationSeparator" w:id="0">
    <w:p w14:paraId="65BAE465" w14:textId="77777777" w:rsidR="0070582C" w:rsidRDefault="0070582C" w:rsidP="00CC0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92CD" w14:textId="77777777" w:rsidR="0070582C" w:rsidRDefault="0070582C" w:rsidP="00CC0A24">
      <w:pPr>
        <w:spacing w:after="0" w:line="240" w:lineRule="auto"/>
      </w:pPr>
      <w:r>
        <w:separator/>
      </w:r>
    </w:p>
  </w:footnote>
  <w:footnote w:type="continuationSeparator" w:id="0">
    <w:p w14:paraId="5CFB8D78" w14:textId="77777777" w:rsidR="0070582C" w:rsidRDefault="0070582C" w:rsidP="00CC0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B2A5" w14:textId="144D5C04" w:rsidR="00545BEE" w:rsidRPr="00545BEE" w:rsidRDefault="00545BEE" w:rsidP="00545BEE">
    <w:pPr>
      <w:widowControl w:val="0"/>
      <w:spacing w:after="0" w:line="240" w:lineRule="auto"/>
      <w:jc w:val="center"/>
      <w:rPr>
        <w:rFonts w:ascii="Sylfaen" w:eastAsia="Times New Roman" w:hAnsi="Sylfaen" w:cs="Times New Roman"/>
        <w:b/>
        <w:sz w:val="24"/>
        <w:szCs w:val="24"/>
      </w:rPr>
    </w:pPr>
    <w:r w:rsidRPr="00545BEE">
      <w:rPr>
        <w:rFonts w:ascii="Sylfaen" w:eastAsia="Times New Roman" w:hAnsi="Sylfaen" w:cs="Times New Roman"/>
        <w:b/>
        <w:sz w:val="24"/>
        <w:szCs w:val="24"/>
      </w:rPr>
      <w:t xml:space="preserve">Talker Interference in Speech Perception </w:t>
    </w:r>
    <w:ins w:id="9" w:author="Shawn Cummings" w:date="2022-07-27T19:32:00Z">
      <w:r w:rsidR="007B0A98">
        <w:rPr>
          <w:rFonts w:ascii="Sylfaen" w:eastAsia="Times New Roman" w:hAnsi="Sylfaen" w:cs="Times New Roman"/>
          <w:b/>
          <w:sz w:val="24"/>
          <w:szCs w:val="24"/>
        </w:rPr>
        <w:t xml:space="preserve">and </w:t>
      </w:r>
    </w:ins>
    <w:r w:rsidRPr="00545BEE">
      <w:rPr>
        <w:rFonts w:ascii="Sylfaen" w:eastAsia="Times New Roman" w:hAnsi="Sylfaen" w:cs="Times New Roman"/>
        <w:b/>
        <w:sz w:val="24"/>
        <w:szCs w:val="24"/>
      </w:rPr>
      <w:t xml:space="preserve">Adaptation </w:t>
    </w:r>
  </w:p>
  <w:p w14:paraId="7831BF8F" w14:textId="0B99CF25" w:rsidR="00CC0A24" w:rsidRPr="00545BEE" w:rsidRDefault="00CC0A24" w:rsidP="00CC0A24">
    <w:pPr>
      <w:widowControl w:val="0"/>
      <w:spacing w:after="0" w:line="240" w:lineRule="auto"/>
      <w:jc w:val="center"/>
      <w:rPr>
        <w:rFonts w:ascii="Sylfaen" w:eastAsia="Times New Roman" w:hAnsi="Sylfaen" w:cs="Times New Roman"/>
        <w:sz w:val="20"/>
        <w:szCs w:val="20"/>
      </w:rPr>
    </w:pPr>
    <w:r w:rsidRPr="00545BEE">
      <w:rPr>
        <w:rFonts w:ascii="Sylfaen" w:eastAsia="Times New Roman" w:hAnsi="Sylfaen" w:cs="Times New Roman"/>
        <w:sz w:val="20"/>
        <w:szCs w:val="20"/>
      </w:rPr>
      <w:t>Rachel Sabatello,</w:t>
    </w:r>
    <w:r w:rsidR="00F30F32" w:rsidRPr="00545BEE">
      <w:rPr>
        <w:rFonts w:ascii="Sylfaen" w:eastAsia="Times New Roman" w:hAnsi="Sylfaen" w:cs="Times New Roman"/>
        <w:sz w:val="20"/>
        <w:szCs w:val="20"/>
      </w:rPr>
      <w:t xml:space="preserve"> Shawn Cummings, &amp;</w:t>
    </w:r>
    <w:r w:rsidRPr="00545BEE">
      <w:rPr>
        <w:rFonts w:ascii="Sylfaen" w:eastAsia="Times New Roman" w:hAnsi="Sylfaen" w:cs="Times New Roman"/>
        <w:sz w:val="20"/>
        <w:szCs w:val="20"/>
      </w:rPr>
      <w:t xml:space="preserve"> Florian Jaeger</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n Cummings">
    <w15:presenceInfo w15:providerId="Windows Live" w15:userId="5683cf4b678bbe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24"/>
    <w:rsid w:val="00024F98"/>
    <w:rsid w:val="001D2DAF"/>
    <w:rsid w:val="00280A76"/>
    <w:rsid w:val="002B597D"/>
    <w:rsid w:val="002C4E36"/>
    <w:rsid w:val="002F2D67"/>
    <w:rsid w:val="00310CC4"/>
    <w:rsid w:val="0031684A"/>
    <w:rsid w:val="00340FC4"/>
    <w:rsid w:val="00371EE0"/>
    <w:rsid w:val="00463ED5"/>
    <w:rsid w:val="005134A6"/>
    <w:rsid w:val="00545BEE"/>
    <w:rsid w:val="005E616E"/>
    <w:rsid w:val="006434AD"/>
    <w:rsid w:val="006C7579"/>
    <w:rsid w:val="006D39D5"/>
    <w:rsid w:val="0070582C"/>
    <w:rsid w:val="00750185"/>
    <w:rsid w:val="007B0A98"/>
    <w:rsid w:val="007E2219"/>
    <w:rsid w:val="0088756F"/>
    <w:rsid w:val="008B05DB"/>
    <w:rsid w:val="00B90A45"/>
    <w:rsid w:val="00C668EE"/>
    <w:rsid w:val="00CC0A24"/>
    <w:rsid w:val="00D10282"/>
    <w:rsid w:val="00D226CF"/>
    <w:rsid w:val="00D26154"/>
    <w:rsid w:val="00DF7C52"/>
    <w:rsid w:val="00E620C2"/>
    <w:rsid w:val="00EB2C4B"/>
    <w:rsid w:val="00F30F32"/>
    <w:rsid w:val="00F55E3F"/>
    <w:rsid w:val="00F57CE2"/>
    <w:rsid w:val="00F9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759B"/>
  <w15:chartTrackingRefBased/>
  <w15:docId w15:val="{6C0EA3BF-3252-4E38-99EE-67918A6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24"/>
  </w:style>
  <w:style w:type="paragraph" w:styleId="Footer">
    <w:name w:val="footer"/>
    <w:basedOn w:val="Normal"/>
    <w:link w:val="FooterChar"/>
    <w:uiPriority w:val="99"/>
    <w:unhideWhenUsed/>
    <w:rsid w:val="00CC0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24"/>
  </w:style>
  <w:style w:type="paragraph" w:styleId="Revision">
    <w:name w:val="Revision"/>
    <w:hidden/>
    <w:uiPriority w:val="99"/>
    <w:semiHidden/>
    <w:rsid w:val="007B0A98"/>
    <w:pPr>
      <w:spacing w:after="0" w:line="240" w:lineRule="auto"/>
    </w:pPr>
  </w:style>
  <w:style w:type="character" w:styleId="CommentReference">
    <w:name w:val="annotation reference"/>
    <w:basedOn w:val="DefaultParagraphFont"/>
    <w:uiPriority w:val="99"/>
    <w:semiHidden/>
    <w:unhideWhenUsed/>
    <w:rsid w:val="007B0A98"/>
    <w:rPr>
      <w:sz w:val="16"/>
      <w:szCs w:val="16"/>
    </w:rPr>
  </w:style>
  <w:style w:type="paragraph" w:styleId="CommentText">
    <w:name w:val="annotation text"/>
    <w:basedOn w:val="Normal"/>
    <w:link w:val="CommentTextChar"/>
    <w:uiPriority w:val="99"/>
    <w:unhideWhenUsed/>
    <w:rsid w:val="007B0A98"/>
    <w:pPr>
      <w:spacing w:line="240" w:lineRule="auto"/>
    </w:pPr>
    <w:rPr>
      <w:sz w:val="20"/>
      <w:szCs w:val="20"/>
    </w:rPr>
  </w:style>
  <w:style w:type="character" w:customStyle="1" w:styleId="CommentTextChar">
    <w:name w:val="Comment Text Char"/>
    <w:basedOn w:val="DefaultParagraphFont"/>
    <w:link w:val="CommentText"/>
    <w:uiPriority w:val="99"/>
    <w:rsid w:val="007B0A98"/>
    <w:rPr>
      <w:sz w:val="20"/>
      <w:szCs w:val="20"/>
    </w:rPr>
  </w:style>
  <w:style w:type="paragraph" w:styleId="CommentSubject">
    <w:name w:val="annotation subject"/>
    <w:basedOn w:val="CommentText"/>
    <w:next w:val="CommentText"/>
    <w:link w:val="CommentSubjectChar"/>
    <w:uiPriority w:val="99"/>
    <w:semiHidden/>
    <w:unhideWhenUsed/>
    <w:rsid w:val="007B0A98"/>
    <w:rPr>
      <w:b/>
      <w:bCs/>
    </w:rPr>
  </w:style>
  <w:style w:type="character" w:customStyle="1" w:styleId="CommentSubjectChar">
    <w:name w:val="Comment Subject Char"/>
    <w:basedOn w:val="CommentTextChar"/>
    <w:link w:val="CommentSubject"/>
    <w:uiPriority w:val="99"/>
    <w:semiHidden/>
    <w:rsid w:val="007B0A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Shawn Cummings</cp:lastModifiedBy>
  <cp:revision>2</cp:revision>
  <dcterms:created xsi:type="dcterms:W3CDTF">2022-07-27T23:59:00Z</dcterms:created>
  <dcterms:modified xsi:type="dcterms:W3CDTF">2022-07-27T23:59:00Z</dcterms:modified>
</cp:coreProperties>
</file>