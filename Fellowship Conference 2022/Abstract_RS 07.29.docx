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BB3E" w14:textId="2263B38D" w:rsidR="00787CF3" w:rsidRPr="008F7503" w:rsidRDefault="00845821">
      <w:pPr>
        <w:rPr>
          <w:ins w:id="0" w:author="Sabatello, Rachel" w:date="2022-07-29T00:43:00Z"/>
          <w:rFonts w:ascii="Sylfaen" w:hAnsi="Sylfaen" w:cs="Times New Roman"/>
          <w:sz w:val="20"/>
          <w:szCs w:val="20"/>
        </w:rPr>
      </w:pPr>
      <w:bookmarkStart w:id="1" w:name="_Hlk109919188"/>
      <w:ins w:id="2" w:author="Sabatello, Rachel" w:date="2022-07-29T00:37:00Z">
        <w:r>
          <w:rPr>
            <w:rFonts w:ascii="Sylfaen" w:hAnsi="Sylfaen"/>
            <w:sz w:val="20"/>
            <w:szCs w:val="20"/>
          </w:rPr>
          <w:t>Des</w:t>
        </w:r>
      </w:ins>
      <w:ins w:id="3" w:author="Sabatello, Rachel" w:date="2022-07-29T00:38:00Z">
        <w:r>
          <w:rPr>
            <w:rFonts w:ascii="Sylfaen" w:hAnsi="Sylfaen"/>
            <w:sz w:val="20"/>
            <w:szCs w:val="20"/>
          </w:rPr>
          <w:t>p</w:t>
        </w:r>
      </w:ins>
      <w:ins w:id="4" w:author="Sabatello, Rachel" w:date="2022-07-29T00:37:00Z">
        <w:r>
          <w:rPr>
            <w:rFonts w:ascii="Sylfaen" w:hAnsi="Sylfaen"/>
            <w:sz w:val="20"/>
            <w:szCs w:val="20"/>
          </w:rPr>
          <w:t xml:space="preserve">ite </w:t>
        </w:r>
      </w:ins>
      <w:ins w:id="5" w:author="Sabatello, Rachel" w:date="2022-07-29T00:44:00Z">
        <w:r w:rsidR="00787CF3">
          <w:rPr>
            <w:rFonts w:ascii="Sylfaen" w:hAnsi="Sylfaen"/>
            <w:sz w:val="20"/>
            <w:szCs w:val="20"/>
          </w:rPr>
          <w:t>being</w:t>
        </w:r>
      </w:ins>
      <w:del w:id="6" w:author="Sabatello, Rachel" w:date="2022-07-29T00:37:00Z">
        <w:r w:rsidR="00280A76" w:rsidRPr="00895F21" w:rsidDel="00845821">
          <w:rPr>
            <w:rFonts w:ascii="Sylfaen" w:hAnsi="Sylfaen"/>
            <w:sz w:val="20"/>
            <w:szCs w:val="20"/>
          </w:rPr>
          <w:delText>S</w:delText>
        </w:r>
      </w:del>
      <w:del w:id="7" w:author="Sabatello, Rachel" w:date="2022-07-29T00:44:00Z">
        <w:r w:rsidR="00280A76" w:rsidRPr="00895F21" w:rsidDel="00787CF3">
          <w:rPr>
            <w:rFonts w:ascii="Sylfaen" w:hAnsi="Sylfaen"/>
            <w:sz w:val="20"/>
            <w:szCs w:val="20"/>
          </w:rPr>
          <w:delText>poken language is</w:delText>
        </w:r>
      </w:del>
      <w:r w:rsidR="00280A76" w:rsidRPr="00895F21">
        <w:rPr>
          <w:rFonts w:ascii="Sylfaen" w:hAnsi="Sylfaen"/>
          <w:sz w:val="20"/>
          <w:szCs w:val="20"/>
        </w:rPr>
        <w:t xml:space="preserve"> one of the most prevalent forms of human communication</w:t>
      </w:r>
      <w:ins w:id="8" w:author="Sabatello, Rachel" w:date="2022-07-29T00:44:00Z">
        <w:r w:rsidR="00787CF3">
          <w:rPr>
            <w:rFonts w:ascii="Sylfaen" w:hAnsi="Sylfaen"/>
            <w:sz w:val="20"/>
            <w:szCs w:val="20"/>
          </w:rPr>
          <w:t>, spoken language is highly variable.</w:t>
        </w:r>
      </w:ins>
      <w:del w:id="9" w:author="Sabatello, Rachel" w:date="2022-07-29T00:39:00Z">
        <w:r w:rsidR="00280A76" w:rsidRPr="00895F21" w:rsidDel="00845821">
          <w:rPr>
            <w:rFonts w:ascii="Sylfaen" w:hAnsi="Sylfaen"/>
            <w:sz w:val="20"/>
            <w:szCs w:val="20"/>
          </w:rPr>
          <w:delText>,</w:delText>
        </w:r>
      </w:del>
      <w:del w:id="10" w:author="Sabatello, Rachel" w:date="2022-07-29T00:44:00Z">
        <w:r w:rsidR="00280A76" w:rsidRPr="00895F21" w:rsidDel="00787CF3">
          <w:rPr>
            <w:rFonts w:ascii="Sylfaen" w:hAnsi="Sylfaen"/>
            <w:sz w:val="20"/>
            <w:szCs w:val="20"/>
          </w:rPr>
          <w:delText xml:space="preserve"> </w:delText>
        </w:r>
      </w:del>
      <w:ins w:id="11" w:author="Sabatello, Rachel" w:date="2022-07-29T00:44:00Z">
        <w:r w:rsidR="00787CF3">
          <w:rPr>
            <w:rFonts w:ascii="Sylfaen" w:hAnsi="Sylfaen"/>
            <w:sz w:val="20"/>
            <w:szCs w:val="20"/>
          </w:rPr>
          <w:t xml:space="preserve"> </w:t>
        </w:r>
      </w:ins>
      <w:del w:id="12" w:author="Sabatello, Rachel" w:date="2022-07-29T00:37:00Z">
        <w:r w:rsidR="00280A76" w:rsidRPr="00895F21" w:rsidDel="00845821">
          <w:rPr>
            <w:rFonts w:ascii="Sylfaen" w:hAnsi="Sylfaen"/>
            <w:sz w:val="20"/>
            <w:szCs w:val="20"/>
          </w:rPr>
          <w:delText xml:space="preserve">yet </w:delText>
        </w:r>
      </w:del>
      <w:del w:id="13" w:author="Sabatello, Rachel" w:date="2022-07-29T00:44:00Z">
        <w:r w:rsidR="00280A76" w:rsidRPr="00895F21" w:rsidDel="00787CF3">
          <w:rPr>
            <w:rFonts w:ascii="Sylfaen" w:hAnsi="Sylfaen"/>
            <w:sz w:val="20"/>
            <w:szCs w:val="20"/>
          </w:rPr>
          <w:delText>it is highly variable</w:delText>
        </w:r>
      </w:del>
      <w:del w:id="14" w:author="Sabatello, Rachel" w:date="2022-07-29T00:31:00Z">
        <w:r w:rsidR="00280A76" w:rsidRPr="00895F21" w:rsidDel="005950D4">
          <w:rPr>
            <w:rFonts w:ascii="Sylfaen" w:hAnsi="Sylfaen"/>
            <w:sz w:val="20"/>
            <w:szCs w:val="20"/>
          </w:rPr>
          <w:delText xml:space="preserve"> by nature</w:delText>
        </w:r>
      </w:del>
      <w:del w:id="15" w:author="Sabatello, Rachel" w:date="2022-07-29T00:44:00Z">
        <w:r w:rsidR="00280A76" w:rsidRPr="00895F21" w:rsidDel="00787CF3">
          <w:rPr>
            <w:rFonts w:ascii="Sylfaen" w:hAnsi="Sylfaen"/>
            <w:sz w:val="20"/>
            <w:szCs w:val="20"/>
          </w:rPr>
          <w:delText xml:space="preserve">. </w:delText>
        </w:r>
      </w:del>
      <w:r w:rsidR="00280A76" w:rsidRPr="00895F21">
        <w:rPr>
          <w:rFonts w:ascii="Sylfaen" w:hAnsi="Sylfaen"/>
          <w:sz w:val="20"/>
          <w:szCs w:val="20"/>
        </w:rPr>
        <w:t xml:space="preserve">Even talkers with similar language backgrounds </w:t>
      </w:r>
      <w:ins w:id="16" w:author="Sabatello, Rachel" w:date="2022-07-28T02:40:00Z">
        <w:r w:rsidR="00F25C19" w:rsidRPr="00F052CE">
          <w:rPr>
            <w:rFonts w:ascii="Sylfaen" w:hAnsi="Sylfaen"/>
            <w:sz w:val="20"/>
            <w:szCs w:val="20"/>
          </w:rPr>
          <w:t xml:space="preserve">tend to </w:t>
        </w:r>
      </w:ins>
      <w:r w:rsidR="00280A76" w:rsidRPr="00895F21">
        <w:rPr>
          <w:rFonts w:ascii="Sylfaen" w:hAnsi="Sylfaen"/>
          <w:sz w:val="20"/>
          <w:szCs w:val="20"/>
        </w:rPr>
        <w:t>differ in how they produce speech sounds</w:t>
      </w:r>
      <w:del w:id="17" w:author="Sabatello, Rachel" w:date="2022-07-29T00:31:00Z">
        <w:r w:rsidR="00280A76" w:rsidRPr="00895F21" w:rsidDel="005950D4">
          <w:rPr>
            <w:rFonts w:ascii="Sylfaen" w:hAnsi="Sylfaen"/>
            <w:sz w:val="20"/>
            <w:szCs w:val="20"/>
          </w:rPr>
          <w:delText>,</w:delText>
        </w:r>
      </w:del>
      <w:ins w:id="18" w:author="Sabatello, Rachel" w:date="2022-07-29T00:48:00Z">
        <w:r w:rsidR="008F7503">
          <w:rPr>
            <w:rFonts w:ascii="Sylfaen" w:hAnsi="Sylfaen"/>
            <w:sz w:val="20"/>
            <w:szCs w:val="20"/>
          </w:rPr>
          <w:t xml:space="preserve">, for </w:t>
        </w:r>
      </w:ins>
      <w:ins w:id="19" w:author="Sabatello, Rachel" w:date="2022-07-29T00:49:00Z">
        <w:r w:rsidR="008F7503">
          <w:rPr>
            <w:rFonts w:ascii="Sylfaen" w:hAnsi="Sylfaen"/>
            <w:sz w:val="20"/>
            <w:szCs w:val="20"/>
          </w:rPr>
          <w:t xml:space="preserve">example how they may distinguish </w:t>
        </w:r>
      </w:ins>
      <w:ins w:id="20" w:author="Sabatello, Rachel" w:date="2022-07-29T00:48:00Z">
        <w:r w:rsidR="008F7503">
          <w:rPr>
            <w:rFonts w:ascii="Sylfaen" w:hAnsi="Sylfaen"/>
            <w:sz w:val="20"/>
            <w:szCs w:val="20"/>
          </w:rPr>
          <w:t>/s/ (</w:t>
        </w:r>
        <w:r w:rsidR="008F7503" w:rsidRPr="003C12FB">
          <w:rPr>
            <w:rFonts w:ascii="Sylfaen" w:hAnsi="Sylfaen" w:cs="Times New Roman"/>
            <w:sz w:val="20"/>
            <w:szCs w:val="20"/>
          </w:rPr>
          <w:t>the “Ss”</w:t>
        </w:r>
        <w:r w:rsidR="008F7503">
          <w:rPr>
            <w:rFonts w:ascii="Sylfaen" w:hAnsi="Sylfaen" w:cs="Times New Roman"/>
            <w:sz w:val="20"/>
            <w:szCs w:val="20"/>
          </w:rPr>
          <w:t xml:space="preserve"> sound) </w:t>
        </w:r>
      </w:ins>
      <w:ins w:id="21" w:author="Sabatello, Rachel" w:date="2022-07-29T00:49:00Z">
        <w:r w:rsidR="008F7503">
          <w:rPr>
            <w:rFonts w:ascii="Sylfaen" w:hAnsi="Sylfaen" w:cs="Times New Roman"/>
            <w:sz w:val="20"/>
            <w:szCs w:val="20"/>
          </w:rPr>
          <w:t>from</w:t>
        </w:r>
      </w:ins>
      <w:ins w:id="22" w:author="Sabatello, Rachel" w:date="2022-07-29T00:48:00Z">
        <w:r w:rsidR="008F7503">
          <w:rPr>
            <w:rFonts w:ascii="Sylfaen" w:hAnsi="Sylfaen" w:cs="Times New Roman"/>
            <w:sz w:val="20"/>
            <w:szCs w:val="20"/>
          </w:rPr>
          <w:t xml:space="preserve"> /</w:t>
        </w:r>
        <w:r w:rsidR="008F7503"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="008F7503">
          <w:rPr>
            <w:rFonts w:ascii="Times New Roman" w:hAnsi="Times New Roman" w:cs="Times New Roman"/>
            <w:sz w:val="20"/>
            <w:szCs w:val="20"/>
          </w:rPr>
          <w:t>/</w:t>
        </w:r>
        <w:r w:rsidR="008F7503">
          <w:rPr>
            <w:rFonts w:ascii="Sylfaen" w:hAnsi="Sylfaen" w:cs="Times New Roman"/>
            <w:sz w:val="20"/>
            <w:szCs w:val="20"/>
          </w:rPr>
          <w:t xml:space="preserve"> (the </w:t>
        </w:r>
        <w:r w:rsidR="008F7503" w:rsidRPr="003C12FB">
          <w:rPr>
            <w:rFonts w:ascii="Sylfaen" w:hAnsi="Sylfaen" w:cs="Times New Roman"/>
            <w:sz w:val="20"/>
            <w:szCs w:val="20"/>
          </w:rPr>
          <w:t>“Sh” sound).</w:t>
        </w:r>
      </w:ins>
      <w:ins w:id="23" w:author="Sabatello, Rachel" w:date="2022-07-29T00:44:00Z">
        <w:r w:rsidR="00787CF3">
          <w:rPr>
            <w:rFonts w:ascii="Sylfaen" w:hAnsi="Sylfaen"/>
            <w:sz w:val="20"/>
            <w:szCs w:val="20"/>
          </w:rPr>
          <w:t xml:space="preserve"> </w:t>
        </w:r>
      </w:ins>
      <w:ins w:id="24" w:author="Sabatello, Rachel" w:date="2022-07-29T00:48:00Z">
        <w:r w:rsidR="008F7503">
          <w:rPr>
            <w:rFonts w:ascii="Sylfaen" w:hAnsi="Sylfaen"/>
            <w:sz w:val="20"/>
            <w:szCs w:val="20"/>
          </w:rPr>
          <w:t>Y</w:t>
        </w:r>
      </w:ins>
      <w:ins w:id="25" w:author="Sabatello, Rachel" w:date="2022-07-29T00:44:00Z">
        <w:r w:rsidR="00787CF3">
          <w:rPr>
            <w:rFonts w:ascii="Sylfaen" w:hAnsi="Sylfaen"/>
            <w:sz w:val="20"/>
            <w:szCs w:val="20"/>
          </w:rPr>
          <w:t>et l</w:t>
        </w:r>
      </w:ins>
      <w:ins w:id="26" w:author="Sabatello, Rachel" w:date="2022-07-29T00:43:00Z">
        <w:r w:rsidR="00787CF3" w:rsidRPr="00845821">
          <w:rPr>
            <w:rFonts w:ascii="Sylfaen" w:hAnsi="Sylfaen" w:cs="Times New Roman"/>
            <w:sz w:val="20"/>
            <w:szCs w:val="20"/>
          </w:rPr>
          <w:t>isteners can often understand newly</w:t>
        </w:r>
        <w:r w:rsidR="00787CF3">
          <w:rPr>
            <w:rFonts w:ascii="Sylfaen" w:hAnsi="Sylfaen" w:cs="Times New Roman"/>
            <w:sz w:val="20"/>
            <w:szCs w:val="20"/>
          </w:rPr>
          <w:t xml:space="preserve"> </w:t>
        </w:r>
        <w:r w:rsidR="00787CF3" w:rsidRPr="00845821">
          <w:rPr>
            <w:rFonts w:ascii="Sylfaen" w:hAnsi="Sylfaen" w:cs="Times New Roman"/>
            <w:sz w:val="20"/>
            <w:szCs w:val="20"/>
          </w:rPr>
          <w:t>encountered talkers when hearing them speak for the very first time.</w:t>
        </w:r>
      </w:ins>
      <w:ins w:id="27" w:author="Sabatello, Rachel" w:date="2022-07-29T00:45:00Z">
        <w:r w:rsidR="00787CF3">
          <w:rPr>
            <w:rFonts w:ascii="Sylfaen" w:hAnsi="Sylfaen" w:cs="Times New Roman"/>
            <w:sz w:val="20"/>
            <w:szCs w:val="20"/>
          </w:rPr>
          <w:t xml:space="preserve"> </w:t>
        </w:r>
        <w:r w:rsidR="00787CF3" w:rsidRPr="00845821">
          <w:rPr>
            <w:rFonts w:ascii="Sylfaen" w:hAnsi="Sylfaen" w:cs="Times New Roman"/>
            <w:sz w:val="20"/>
            <w:szCs w:val="20"/>
          </w:rPr>
          <w:t>Variation in speech presents a unique challenge for cognitive processing that is solved seemingly automatically: Our brains learn how talkers speak, and then apply this information to construct expectations about speech they encounter in the future. This process often occurs without the listener even noticing.</w:t>
        </w:r>
      </w:ins>
    </w:p>
    <w:p w14:paraId="47087D99" w14:textId="0176B974" w:rsidR="00787CF3" w:rsidRPr="00895F21" w:rsidRDefault="00787CF3" w:rsidP="00787CF3">
      <w:pPr>
        <w:rPr>
          <w:ins w:id="28" w:author="Sabatello, Rachel" w:date="2022-07-29T00:46:00Z"/>
          <w:rFonts w:ascii="Sylfaen" w:hAnsi="Sylfaen"/>
          <w:sz w:val="20"/>
          <w:szCs w:val="20"/>
        </w:rPr>
      </w:pPr>
      <w:ins w:id="29" w:author="Sabatello, Rachel" w:date="2022-07-29T00:46:00Z">
        <w:r w:rsidRPr="00895F21">
          <w:rPr>
            <w:rFonts w:ascii="Sylfaen" w:hAnsi="Sylfaen"/>
            <w:sz w:val="20"/>
            <w:szCs w:val="20"/>
          </w:rPr>
          <w:t>However, the degree of automaticity in speech perception adaptation remains unclear</w:t>
        </w:r>
      </w:ins>
      <w:ins w:id="30" w:author="Sabatello, Rachel" w:date="2022-07-29T01:05:00Z">
        <w:r w:rsidR="00FA4122">
          <w:rPr>
            <w:rFonts w:ascii="Sylfaen" w:hAnsi="Sylfaen"/>
            <w:sz w:val="20"/>
            <w:szCs w:val="20"/>
          </w:rPr>
          <w:t>. W</w:t>
        </w:r>
      </w:ins>
      <w:ins w:id="31" w:author="Sabatello, Rachel" w:date="2022-07-29T00:46:00Z">
        <w:r w:rsidRPr="00895F21">
          <w:rPr>
            <w:rFonts w:ascii="Sylfaen" w:hAnsi="Sylfaen"/>
            <w:sz w:val="20"/>
            <w:szCs w:val="20"/>
          </w:rPr>
          <w:t xml:space="preserve">hile a large body of research has found that perceptual learning is not inhibited by distractions, lack of intention, or exposure to multiple talkers, </w:t>
        </w:r>
        <w:r>
          <w:rPr>
            <w:rFonts w:ascii="Sylfaen" w:hAnsi="Sylfaen"/>
            <w:sz w:val="20"/>
            <w:szCs w:val="20"/>
          </w:rPr>
          <w:t xml:space="preserve">other </w:t>
        </w:r>
        <w:r w:rsidRPr="00895F21">
          <w:rPr>
            <w:rFonts w:ascii="Sylfaen" w:hAnsi="Sylfaen"/>
            <w:sz w:val="20"/>
            <w:szCs w:val="20"/>
          </w:rPr>
          <w:t>research has found that listeners do consider contextual factors and causality (e.g., accommodating a talker visibly chewing while talking) when learning how talkers speak. Furthermore, the utility of speech perception adaptation may also pose the possibility of listener’s prioritizing adaptation when there is a need to understand speech, versus</w:t>
        </w:r>
        <w:r>
          <w:rPr>
            <w:rFonts w:ascii="Sylfaen" w:hAnsi="Sylfaen"/>
            <w:sz w:val="20"/>
            <w:szCs w:val="20"/>
          </w:rPr>
          <w:t xml:space="preserve"> </w:t>
        </w:r>
        <w:r w:rsidRPr="00895F21">
          <w:rPr>
            <w:rFonts w:ascii="Sylfaen" w:hAnsi="Sylfaen"/>
            <w:sz w:val="20"/>
            <w:szCs w:val="20"/>
          </w:rPr>
          <w:t xml:space="preserve">passively sponging information from background noise in their environment. </w:t>
        </w:r>
      </w:ins>
    </w:p>
    <w:p w14:paraId="2BC724BC" w14:textId="0D7F9528" w:rsidR="00787CF3" w:rsidRPr="00895F21" w:rsidRDefault="00787CF3" w:rsidP="00787CF3">
      <w:pPr>
        <w:rPr>
          <w:ins w:id="32" w:author="Sabatello, Rachel" w:date="2022-07-29T00:46:00Z"/>
          <w:rFonts w:ascii="Sylfaen" w:hAnsi="Sylfaen"/>
          <w:sz w:val="20"/>
          <w:szCs w:val="20"/>
        </w:rPr>
      </w:pPr>
      <w:ins w:id="33" w:author="Sabatello, Rachel" w:date="2022-07-29T00:46:00Z">
        <w:r w:rsidRPr="00895F21">
          <w:rPr>
            <w:rFonts w:ascii="Sylfaen" w:hAnsi="Sylfaen"/>
            <w:sz w:val="20"/>
            <w:szCs w:val="20"/>
          </w:rPr>
          <w:t xml:space="preserve">In this experiment, we </w:t>
        </w:r>
        <w:r>
          <w:rPr>
            <w:rFonts w:ascii="Sylfaen" w:hAnsi="Sylfaen"/>
            <w:sz w:val="20"/>
            <w:szCs w:val="20"/>
          </w:rPr>
          <w:t xml:space="preserve">will investigate the role of attention in speech perception and adaptation by </w:t>
        </w:r>
        <w:r w:rsidRPr="00895F21">
          <w:rPr>
            <w:rFonts w:ascii="Sylfaen" w:hAnsi="Sylfaen"/>
            <w:sz w:val="20"/>
            <w:szCs w:val="20"/>
          </w:rPr>
          <w:t>limit</w:t>
        </w:r>
        <w:r>
          <w:rPr>
            <w:rFonts w:ascii="Sylfaen" w:hAnsi="Sylfaen"/>
            <w:sz w:val="20"/>
            <w:szCs w:val="20"/>
          </w:rPr>
          <w:t>ing</w:t>
        </w:r>
        <w:r w:rsidRPr="00895F21">
          <w:rPr>
            <w:rFonts w:ascii="Sylfaen" w:hAnsi="Sylfaen"/>
            <w:sz w:val="20"/>
            <w:szCs w:val="20"/>
          </w:rPr>
          <w:t xml:space="preserve"> the </w:t>
        </w:r>
        <w:r>
          <w:rPr>
            <w:rFonts w:ascii="Sylfaen" w:hAnsi="Sylfaen"/>
            <w:sz w:val="20"/>
            <w:szCs w:val="20"/>
          </w:rPr>
          <w:t xml:space="preserve">participant’s </w:t>
        </w:r>
        <w:r w:rsidRPr="00895F21">
          <w:rPr>
            <w:rFonts w:ascii="Sylfaen" w:hAnsi="Sylfaen"/>
            <w:sz w:val="20"/>
            <w:szCs w:val="20"/>
          </w:rPr>
          <w:t>available attentional resources</w:t>
        </w:r>
        <w:r>
          <w:rPr>
            <w:rFonts w:ascii="Sylfaen" w:hAnsi="Sylfaen"/>
            <w:sz w:val="20"/>
            <w:szCs w:val="20"/>
          </w:rPr>
          <w:t xml:space="preserve">. To achieve this, we will </w:t>
        </w:r>
        <w:r w:rsidRPr="00895F21">
          <w:rPr>
            <w:rFonts w:ascii="Sylfaen" w:hAnsi="Sylfaen"/>
            <w:sz w:val="20"/>
            <w:szCs w:val="20"/>
          </w:rPr>
          <w:t>expos</w:t>
        </w:r>
        <w:r>
          <w:rPr>
            <w:rFonts w:ascii="Sylfaen" w:hAnsi="Sylfaen"/>
            <w:sz w:val="20"/>
            <w:szCs w:val="20"/>
          </w:rPr>
          <w:t xml:space="preserve">e participants </w:t>
        </w:r>
        <w:r w:rsidRPr="00895F21">
          <w:rPr>
            <w:rFonts w:ascii="Sylfaen" w:hAnsi="Sylfaen"/>
            <w:sz w:val="20"/>
            <w:szCs w:val="20"/>
          </w:rPr>
          <w:t>to two simulated talkers</w:t>
        </w:r>
        <w:r>
          <w:rPr>
            <w:rFonts w:ascii="Sylfaen" w:hAnsi="Sylfaen"/>
            <w:sz w:val="20"/>
            <w:szCs w:val="20"/>
          </w:rPr>
          <w:t xml:space="preserve"> simultaneously. These talkers have been engineered to have distinct voices, </w:t>
        </w:r>
        <w:r w:rsidR="008F7503">
          <w:rPr>
            <w:rFonts w:ascii="Sylfaen" w:hAnsi="Sylfaen"/>
            <w:sz w:val="20"/>
            <w:szCs w:val="20"/>
          </w:rPr>
          <w:t xml:space="preserve">and </w:t>
        </w:r>
      </w:ins>
      <w:ins w:id="34" w:author="Sabatello, Rachel" w:date="2022-07-29T00:47:00Z">
        <w:r w:rsidR="008F7503">
          <w:rPr>
            <w:rFonts w:ascii="Sylfaen" w:hAnsi="Sylfaen"/>
            <w:sz w:val="20"/>
            <w:szCs w:val="20"/>
          </w:rPr>
          <w:t>also</w:t>
        </w:r>
      </w:ins>
      <w:ins w:id="35" w:author="Sabatello, Rachel" w:date="2022-07-29T00:46:00Z">
        <w:r>
          <w:rPr>
            <w:rFonts w:ascii="Sylfaen" w:hAnsi="Sylfaen"/>
            <w:sz w:val="20"/>
            <w:szCs w:val="20"/>
          </w:rPr>
          <w:t xml:space="preserve"> p</w:t>
        </w:r>
        <w:r w:rsidRPr="00895F21">
          <w:rPr>
            <w:rFonts w:ascii="Sylfaen" w:hAnsi="Sylfaen"/>
            <w:sz w:val="20"/>
            <w:szCs w:val="20"/>
          </w:rPr>
          <w:t xml:space="preserve">roduce inversely atypical </w:t>
        </w:r>
        <w:r>
          <w:rPr>
            <w:rFonts w:ascii="Sylfaen" w:hAnsi="Sylfaen"/>
            <w:sz w:val="20"/>
            <w:szCs w:val="20"/>
          </w:rPr>
          <w:t>“accents”</w:t>
        </w:r>
        <w:r w:rsidRPr="00895F21">
          <w:rPr>
            <w:rFonts w:ascii="Sylfaen" w:hAnsi="Sylfaen"/>
            <w:sz w:val="20"/>
            <w:szCs w:val="20"/>
          </w:rPr>
          <w:t xml:space="preserve"> on the S-</w:t>
        </w:r>
        <w:r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Pr="003C12FB">
          <w:rPr>
            <w:rFonts w:ascii="Sylfaen" w:hAnsi="Sylfaen" w:cs="Times New Roman"/>
            <w:sz w:val="20"/>
            <w:szCs w:val="20"/>
          </w:rPr>
          <w:t xml:space="preserve"> continuum</w:t>
        </w:r>
        <w:r>
          <w:rPr>
            <w:rFonts w:ascii="Sylfaen" w:hAnsi="Sylfaen" w:cs="Times New Roman"/>
            <w:sz w:val="20"/>
            <w:szCs w:val="20"/>
          </w:rPr>
          <w:t xml:space="preserve"> in their speech</w:t>
        </w:r>
        <w:r w:rsidRPr="00895F21">
          <w:rPr>
            <w:rFonts w:ascii="Sylfaen" w:hAnsi="Sylfaen" w:cs="Times New Roman"/>
            <w:sz w:val="20"/>
            <w:szCs w:val="20"/>
          </w:rPr>
          <w:t xml:space="preserve"> (i.e., one talker produces their /s/ sounds more like “Sh”, and the other talker produces their /</w:t>
        </w:r>
        <w:r w:rsidRPr="003C12FB">
          <w:rPr>
            <w:rFonts w:ascii="Sylfaen" w:hAnsi="Sylfaen" w:cs="Times New Roman"/>
            <w:sz w:val="20"/>
            <w:szCs w:val="20"/>
          </w:rPr>
          <w:t xml:space="preserve"> </w:t>
        </w:r>
        <w:r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Pr="003C12FB">
          <w:rPr>
            <w:rFonts w:ascii="Sylfaen" w:hAnsi="Sylfaen" w:cs="Times New Roman"/>
            <w:sz w:val="20"/>
            <w:szCs w:val="20"/>
          </w:rPr>
          <w:t xml:space="preserve">/ sound smore like “Ss”). </w:t>
        </w:r>
        <w:r>
          <w:rPr>
            <w:rFonts w:ascii="Sylfaen" w:hAnsi="Sylfaen" w:cs="Times New Roman"/>
            <w:sz w:val="20"/>
            <w:szCs w:val="20"/>
          </w:rPr>
          <w:t>Participants</w:t>
        </w:r>
        <w:r w:rsidRPr="00895F21">
          <w:rPr>
            <w:rFonts w:ascii="Sylfaen" w:hAnsi="Sylfaen"/>
            <w:sz w:val="20"/>
            <w:szCs w:val="20"/>
          </w:rPr>
          <w:t xml:space="preserve"> will</w:t>
        </w:r>
        <w:r>
          <w:rPr>
            <w:rFonts w:ascii="Sylfaen" w:hAnsi="Sylfaen"/>
            <w:sz w:val="20"/>
            <w:szCs w:val="20"/>
          </w:rPr>
          <w:t xml:space="preserve"> </w:t>
        </w:r>
        <w:r w:rsidRPr="00895F21">
          <w:rPr>
            <w:rFonts w:ascii="Sylfaen" w:hAnsi="Sylfaen"/>
            <w:sz w:val="20"/>
            <w:szCs w:val="20"/>
          </w:rPr>
          <w:t xml:space="preserve">be instructed to attend to one of the two talkers </w:t>
        </w:r>
        <w:r>
          <w:rPr>
            <w:rFonts w:ascii="Sylfaen" w:hAnsi="Sylfaen"/>
            <w:sz w:val="20"/>
            <w:szCs w:val="20"/>
          </w:rPr>
          <w:t xml:space="preserve">throughout the experiment, </w:t>
        </w:r>
        <w:r w:rsidRPr="00895F21">
          <w:rPr>
            <w:rFonts w:ascii="Sylfaen" w:hAnsi="Sylfaen"/>
            <w:sz w:val="20"/>
            <w:szCs w:val="20"/>
          </w:rPr>
          <w:t xml:space="preserve">and </w:t>
        </w:r>
      </w:ins>
      <w:ins w:id="36" w:author="Sabatello, Rachel" w:date="2022-07-29T00:51:00Z">
        <w:r w:rsidR="008F7503">
          <w:rPr>
            <w:rFonts w:ascii="Sylfaen" w:hAnsi="Sylfaen"/>
            <w:sz w:val="20"/>
            <w:szCs w:val="20"/>
          </w:rPr>
          <w:t xml:space="preserve">then </w:t>
        </w:r>
      </w:ins>
      <w:ins w:id="37" w:author="Sabatello, Rachel" w:date="2022-07-29T00:46:00Z">
        <w:r w:rsidRPr="00895F21">
          <w:rPr>
            <w:rFonts w:ascii="Sylfaen" w:hAnsi="Sylfaen"/>
            <w:sz w:val="20"/>
            <w:szCs w:val="20"/>
          </w:rPr>
          <w:t xml:space="preserve">select if that talker is saying a word or a nonword in a </w:t>
        </w:r>
        <w:r>
          <w:rPr>
            <w:rFonts w:ascii="Sylfaen" w:hAnsi="Sylfaen"/>
            <w:sz w:val="20"/>
            <w:szCs w:val="20"/>
          </w:rPr>
          <w:t xml:space="preserve">series of </w:t>
        </w:r>
        <w:r w:rsidRPr="00895F21">
          <w:rPr>
            <w:rFonts w:ascii="Sylfaen" w:hAnsi="Sylfaen"/>
            <w:sz w:val="20"/>
            <w:szCs w:val="20"/>
          </w:rPr>
          <w:t>virtual forced-choice lexical decision task</w:t>
        </w:r>
        <w:r>
          <w:rPr>
            <w:rFonts w:ascii="Sylfaen" w:hAnsi="Sylfaen"/>
            <w:sz w:val="20"/>
            <w:szCs w:val="20"/>
          </w:rPr>
          <w:t>s</w:t>
        </w:r>
        <w:r w:rsidRPr="00895F21">
          <w:rPr>
            <w:rFonts w:ascii="Sylfaen" w:hAnsi="Sylfaen"/>
            <w:sz w:val="20"/>
            <w:szCs w:val="20"/>
          </w:rPr>
          <w:t xml:space="preserve">. </w:t>
        </w:r>
      </w:ins>
    </w:p>
    <w:p w14:paraId="75CE69A5" w14:textId="37A2981D" w:rsidR="00787CF3" w:rsidRDefault="008F7503">
      <w:pPr>
        <w:rPr>
          <w:ins w:id="38" w:author="Sabatello, Rachel" w:date="2022-07-29T00:47:00Z"/>
          <w:rFonts w:ascii="Sylfaen" w:hAnsi="Sylfaen"/>
          <w:sz w:val="20"/>
          <w:szCs w:val="20"/>
        </w:rPr>
      </w:pPr>
      <w:ins w:id="39" w:author="Sabatello, Rachel" w:date="2022-07-29T00:47:00Z">
        <w:r w:rsidRPr="00895F21">
          <w:rPr>
            <w:rFonts w:ascii="Sylfaen" w:hAnsi="Sylfaen"/>
            <w:sz w:val="20"/>
            <w:szCs w:val="20"/>
          </w:rPr>
          <w:t xml:space="preserve">We will then test the effects of </w:t>
        </w:r>
        <w:r w:rsidRPr="003D30C0">
          <w:rPr>
            <w:rFonts w:ascii="Sylfaen" w:hAnsi="Sylfaen"/>
            <w:sz w:val="20"/>
            <w:szCs w:val="20"/>
          </w:rPr>
          <w:t>directing the participants’</w:t>
        </w:r>
        <w:r w:rsidRPr="003D30C0">
          <w:rPr>
            <w:rFonts w:ascii="Sylfaen" w:hAnsi="Sylfaen"/>
            <w:sz w:val="20"/>
            <w:szCs w:val="20"/>
          </w:rPr>
          <w:t xml:space="preserve"> </w:t>
        </w:r>
        <w:r w:rsidRPr="003D30C0">
          <w:rPr>
            <w:rFonts w:ascii="Sylfaen" w:hAnsi="Sylfaen"/>
            <w:sz w:val="20"/>
            <w:szCs w:val="20"/>
          </w:rPr>
          <w:t xml:space="preserve">attention to </w:t>
        </w:r>
        <w:r w:rsidRPr="003C12FB">
          <w:rPr>
            <w:rFonts w:ascii="Sylfaen" w:hAnsi="Sylfaen"/>
            <w:i/>
            <w:iCs/>
            <w:sz w:val="20"/>
            <w:szCs w:val="20"/>
          </w:rPr>
          <w:t>one talker</w:t>
        </w:r>
        <w:r w:rsidRPr="003D30C0">
          <w:rPr>
            <w:rFonts w:ascii="Sylfaen" w:hAnsi="Sylfaen"/>
            <w:sz w:val="20"/>
            <w:szCs w:val="20"/>
          </w:rPr>
          <w:t xml:space="preserve"> on the participants’</w:t>
        </w:r>
        <w:r w:rsidRPr="003D30C0">
          <w:rPr>
            <w:rFonts w:ascii="Sylfaen" w:hAnsi="Sylfaen"/>
            <w:sz w:val="20"/>
            <w:szCs w:val="20"/>
          </w:rPr>
          <w:t xml:space="preserve"> </w:t>
        </w:r>
        <w:r w:rsidRPr="003D30C0">
          <w:rPr>
            <w:rFonts w:ascii="Sylfaen" w:hAnsi="Sylfaen"/>
            <w:sz w:val="20"/>
            <w:szCs w:val="20"/>
          </w:rPr>
          <w:t xml:space="preserve">ability to adapt their speech perception to </w:t>
        </w:r>
        <w:r w:rsidRPr="003C12FB">
          <w:rPr>
            <w:rFonts w:ascii="Sylfaen" w:hAnsi="Sylfaen"/>
            <w:i/>
            <w:iCs/>
            <w:sz w:val="20"/>
            <w:szCs w:val="20"/>
          </w:rPr>
          <w:t>both talkers</w:t>
        </w:r>
        <w:r w:rsidRPr="00895F21">
          <w:rPr>
            <w:rFonts w:ascii="Sylfaen" w:hAnsi="Sylfaen"/>
            <w:sz w:val="20"/>
            <w:szCs w:val="20"/>
          </w:rPr>
          <w:t xml:space="preserve">. </w:t>
        </w:r>
      </w:ins>
      <w:ins w:id="40" w:author="Sabatello, Rachel" w:date="2022-07-29T01:07:00Z">
        <w:r w:rsidR="00F1020D">
          <w:rPr>
            <w:rFonts w:ascii="Sylfaen" w:hAnsi="Sylfaen"/>
            <w:sz w:val="20"/>
            <w:szCs w:val="20"/>
          </w:rPr>
          <w:t>We can</w:t>
        </w:r>
      </w:ins>
      <w:ins w:id="41" w:author="Sabatello, Rachel" w:date="2022-07-29T00:47:00Z">
        <w:r>
          <w:rPr>
            <w:rFonts w:ascii="Sylfaen" w:hAnsi="Sylfaen"/>
            <w:sz w:val="20"/>
            <w:szCs w:val="20"/>
          </w:rPr>
          <w:t xml:space="preserve"> </w:t>
        </w:r>
        <w:r w:rsidRPr="00895F21">
          <w:rPr>
            <w:rFonts w:ascii="Sylfaen" w:hAnsi="Sylfaen"/>
            <w:sz w:val="20"/>
            <w:szCs w:val="20"/>
          </w:rPr>
          <w:t>measur</w:t>
        </w:r>
        <w:r>
          <w:rPr>
            <w:rFonts w:ascii="Sylfaen" w:hAnsi="Sylfaen"/>
            <w:sz w:val="20"/>
            <w:szCs w:val="20"/>
          </w:rPr>
          <w:t>e</w:t>
        </w:r>
        <w:r w:rsidRPr="00895F21">
          <w:rPr>
            <w:rFonts w:ascii="Sylfaen" w:hAnsi="Sylfaen"/>
            <w:sz w:val="20"/>
            <w:szCs w:val="20"/>
          </w:rPr>
          <w:t xml:space="preserve"> how </w:t>
        </w:r>
        <w:r>
          <w:rPr>
            <w:rFonts w:ascii="Sylfaen" w:hAnsi="Sylfaen"/>
            <w:sz w:val="20"/>
            <w:szCs w:val="20"/>
          </w:rPr>
          <w:t>participants</w:t>
        </w:r>
        <w:r w:rsidRPr="00895F21">
          <w:rPr>
            <w:rFonts w:ascii="Sylfaen" w:hAnsi="Sylfaen"/>
            <w:sz w:val="20"/>
            <w:szCs w:val="20"/>
          </w:rPr>
          <w:t xml:space="preserve"> categorize sounds on the S-</w:t>
        </w:r>
        <w:r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Pr="003C12FB">
          <w:rPr>
            <w:rFonts w:ascii="Sylfaen" w:hAnsi="Sylfaen" w:cs="Times New Roman"/>
            <w:sz w:val="20"/>
            <w:szCs w:val="20"/>
          </w:rPr>
          <w:t xml:space="preserve"> </w:t>
        </w:r>
      </w:ins>
      <w:ins w:id="42" w:author="Sabatello, Rachel" w:date="2022-07-29T01:09:00Z">
        <w:r w:rsidR="00F1020D">
          <w:rPr>
            <w:rFonts w:ascii="Sylfaen" w:hAnsi="Sylfaen" w:cs="Times New Roman"/>
            <w:sz w:val="20"/>
            <w:szCs w:val="20"/>
          </w:rPr>
          <w:t xml:space="preserve">spectrum using a set of </w:t>
        </w:r>
      </w:ins>
      <w:ins w:id="43" w:author="Sabatello, Rachel" w:date="2022-07-29T01:10:00Z">
        <w:r w:rsidR="00F1020D">
          <w:rPr>
            <w:rFonts w:ascii="Sylfaen" w:hAnsi="Sylfaen" w:cs="Times New Roman"/>
            <w:sz w:val="20"/>
            <w:szCs w:val="20"/>
          </w:rPr>
          <w:t xml:space="preserve">categorization tasks </w:t>
        </w:r>
      </w:ins>
      <w:ins w:id="44" w:author="Sabatello, Rachel" w:date="2022-07-29T01:11:00Z">
        <w:r w:rsidR="00F1020D">
          <w:rPr>
            <w:rFonts w:ascii="Sylfaen" w:hAnsi="Sylfaen" w:cs="Times New Roman"/>
            <w:sz w:val="20"/>
            <w:szCs w:val="20"/>
          </w:rPr>
          <w:t xml:space="preserve">that feature a </w:t>
        </w:r>
        <w:r w:rsidR="00F1020D" w:rsidRPr="00895F21">
          <w:rPr>
            <w:rFonts w:ascii="Sylfaen" w:hAnsi="Sylfaen"/>
            <w:sz w:val="20"/>
            <w:szCs w:val="20"/>
          </w:rPr>
          <w:t>S-</w:t>
        </w:r>
        <w:r w:rsidR="00F1020D" w:rsidRPr="00895F21">
          <w:rPr>
            <w:rFonts w:ascii="Times New Roman" w:hAnsi="Times New Roman" w:cs="Times New Roman"/>
            <w:sz w:val="20"/>
            <w:szCs w:val="20"/>
          </w:rPr>
          <w:t>ʃ</w:t>
        </w:r>
      </w:ins>
      <w:ins w:id="45" w:author="Sabatello, Rachel" w:date="2022-07-29T01:09:00Z">
        <w:r w:rsidR="00F1020D">
          <w:rPr>
            <w:rFonts w:ascii="Sylfaen" w:hAnsi="Sylfaen" w:cs="Times New Roman"/>
            <w:sz w:val="20"/>
            <w:szCs w:val="20"/>
          </w:rPr>
          <w:t xml:space="preserve"> test </w:t>
        </w:r>
      </w:ins>
      <w:ins w:id="46" w:author="Sabatello, Rachel" w:date="2022-07-29T01:08:00Z">
        <w:r w:rsidR="00F1020D" w:rsidRPr="003C12FB">
          <w:rPr>
            <w:rFonts w:ascii="Sylfaen" w:hAnsi="Sylfaen" w:cs="Times New Roman"/>
            <w:sz w:val="20"/>
            <w:szCs w:val="20"/>
          </w:rPr>
          <w:t>continuum</w:t>
        </w:r>
      </w:ins>
      <w:ins w:id="47" w:author="Sabatello, Rachel" w:date="2022-07-29T01:11:00Z">
        <w:r w:rsidR="00F1020D">
          <w:rPr>
            <w:rFonts w:ascii="Sylfaen" w:hAnsi="Sylfaen" w:cs="Times New Roman"/>
            <w:sz w:val="20"/>
            <w:szCs w:val="20"/>
          </w:rPr>
          <w:t>,</w:t>
        </w:r>
      </w:ins>
      <w:ins w:id="48" w:author="Sabatello, Rachel" w:date="2022-07-29T01:08:00Z">
        <w:r w:rsidR="00F1020D">
          <w:rPr>
            <w:rFonts w:ascii="Sylfaen" w:hAnsi="Sylfaen" w:cs="Times New Roman"/>
            <w:sz w:val="20"/>
            <w:szCs w:val="20"/>
          </w:rPr>
          <w:t xml:space="preserve"> and</w:t>
        </w:r>
      </w:ins>
      <w:ins w:id="49" w:author="Sabatello, Rachel" w:date="2022-07-29T01:07:00Z">
        <w:r w:rsidR="00F1020D">
          <w:rPr>
            <w:rFonts w:ascii="Sylfaen" w:hAnsi="Sylfaen" w:cs="Times New Roman"/>
            <w:sz w:val="20"/>
            <w:szCs w:val="20"/>
          </w:rPr>
          <w:t xml:space="preserve"> </w:t>
        </w:r>
      </w:ins>
      <w:ins w:id="50" w:author="Sabatello, Rachel" w:date="2022-07-29T01:11:00Z">
        <w:r w:rsidR="00F1020D">
          <w:rPr>
            <w:rFonts w:ascii="Sylfaen" w:hAnsi="Sylfaen" w:cs="Times New Roman"/>
            <w:sz w:val="20"/>
            <w:szCs w:val="20"/>
          </w:rPr>
          <w:t>then</w:t>
        </w:r>
      </w:ins>
      <w:ins w:id="51" w:author="Sabatello, Rachel" w:date="2022-07-29T01:07:00Z">
        <w:r w:rsidR="00F1020D">
          <w:rPr>
            <w:rFonts w:ascii="Sylfaen" w:hAnsi="Sylfaen" w:cs="Times New Roman"/>
            <w:sz w:val="20"/>
            <w:szCs w:val="20"/>
          </w:rPr>
          <w:t xml:space="preserve"> compare </w:t>
        </w:r>
      </w:ins>
      <w:ins w:id="52" w:author="Sabatello, Rachel" w:date="2022-07-29T01:08:00Z">
        <w:r w:rsidR="00F1020D">
          <w:rPr>
            <w:rFonts w:ascii="Sylfaen" w:hAnsi="Sylfaen" w:cs="Times New Roman"/>
            <w:sz w:val="20"/>
            <w:szCs w:val="20"/>
          </w:rPr>
          <w:t xml:space="preserve">how participants </w:t>
        </w:r>
      </w:ins>
      <w:ins w:id="53" w:author="Sabatello, Rachel" w:date="2022-07-29T01:11:00Z">
        <w:r w:rsidR="00F1020D">
          <w:rPr>
            <w:rFonts w:ascii="Sylfaen" w:hAnsi="Sylfaen" w:cs="Times New Roman"/>
            <w:sz w:val="20"/>
            <w:szCs w:val="20"/>
          </w:rPr>
          <w:t xml:space="preserve">respond to these tasks </w:t>
        </w:r>
      </w:ins>
      <w:ins w:id="54" w:author="Sabatello, Rachel" w:date="2022-07-29T00:47:00Z">
        <w:r>
          <w:rPr>
            <w:rFonts w:ascii="Sylfaen" w:hAnsi="Sylfaen" w:cs="Times New Roman"/>
            <w:sz w:val="20"/>
            <w:szCs w:val="20"/>
          </w:rPr>
          <w:t>for each of the two simulated talkers</w:t>
        </w:r>
        <w:r w:rsidRPr="00895F21">
          <w:rPr>
            <w:rFonts w:ascii="Sylfaen" w:hAnsi="Sylfaen"/>
            <w:sz w:val="20"/>
            <w:szCs w:val="20"/>
          </w:rPr>
          <w:t xml:space="preserve">. If there are limits to the automaticity of speech perception, then we </w:t>
        </w:r>
      </w:ins>
      <w:ins w:id="55" w:author="Sabatello, Rachel" w:date="2022-07-29T01:08:00Z">
        <w:r w:rsidR="00F1020D">
          <w:rPr>
            <w:rFonts w:ascii="Sylfaen" w:hAnsi="Sylfaen"/>
            <w:sz w:val="20"/>
            <w:szCs w:val="20"/>
          </w:rPr>
          <w:t xml:space="preserve">can </w:t>
        </w:r>
      </w:ins>
      <w:ins w:id="56" w:author="Sabatello, Rachel" w:date="2022-07-29T00:47:00Z">
        <w:r w:rsidRPr="00895F21">
          <w:rPr>
            <w:rFonts w:ascii="Sylfaen" w:hAnsi="Sylfaen"/>
            <w:sz w:val="20"/>
            <w:szCs w:val="20"/>
          </w:rPr>
          <w:t xml:space="preserve">expect listeners will adapt their perceived categorical boundary to align better with the </w:t>
        </w:r>
      </w:ins>
      <w:ins w:id="57" w:author="Sabatello, Rachel" w:date="2022-07-29T01:13:00Z">
        <w:r w:rsidR="004357D3">
          <w:rPr>
            <w:rFonts w:ascii="Sylfaen" w:hAnsi="Sylfaen"/>
            <w:sz w:val="20"/>
            <w:szCs w:val="20"/>
          </w:rPr>
          <w:t xml:space="preserve">attended </w:t>
        </w:r>
      </w:ins>
      <w:ins w:id="58" w:author="Sabatello, Rachel" w:date="2022-07-29T00:47:00Z">
        <w:r w:rsidRPr="00895F21">
          <w:rPr>
            <w:rFonts w:ascii="Sylfaen" w:hAnsi="Sylfaen"/>
            <w:sz w:val="20"/>
            <w:szCs w:val="20"/>
          </w:rPr>
          <w:t>talker’s speech</w:t>
        </w:r>
      </w:ins>
      <w:ins w:id="59" w:author="Sabatello, Rachel" w:date="2022-07-29T01:14:00Z">
        <w:r w:rsidR="004357D3">
          <w:rPr>
            <w:rFonts w:ascii="Sylfaen" w:hAnsi="Sylfaen"/>
            <w:sz w:val="20"/>
            <w:szCs w:val="20"/>
          </w:rPr>
          <w:t xml:space="preserve"> </w:t>
        </w:r>
      </w:ins>
      <w:ins w:id="60" w:author="Sabatello, Rachel" w:date="2022-07-29T00:47:00Z">
        <w:r w:rsidRPr="00895F21">
          <w:rPr>
            <w:rFonts w:ascii="Sylfaen" w:hAnsi="Sylfaen"/>
            <w:sz w:val="20"/>
            <w:szCs w:val="20"/>
          </w:rPr>
          <w:t xml:space="preserve">compared to their adjustment </w:t>
        </w:r>
        <w:r>
          <w:rPr>
            <w:rFonts w:ascii="Sylfaen" w:hAnsi="Sylfaen"/>
            <w:sz w:val="20"/>
            <w:szCs w:val="20"/>
          </w:rPr>
          <w:t>for</w:t>
        </w:r>
        <w:r w:rsidRPr="00895F21">
          <w:rPr>
            <w:rFonts w:ascii="Sylfaen" w:hAnsi="Sylfaen"/>
            <w:sz w:val="20"/>
            <w:szCs w:val="20"/>
          </w:rPr>
          <w:t xml:space="preserve"> the unattended talker.</w:t>
        </w:r>
      </w:ins>
      <w:ins w:id="61" w:author="Sabatello, Rachel" w:date="2022-07-29T00:51:00Z">
        <w:r>
          <w:rPr>
            <w:rFonts w:ascii="Sylfaen" w:hAnsi="Sylfaen"/>
            <w:sz w:val="20"/>
            <w:szCs w:val="20"/>
          </w:rPr>
          <w:t xml:space="preserve"> C</w:t>
        </w:r>
        <w:r w:rsidRPr="008F7503">
          <w:rPr>
            <w:rFonts w:ascii="Sylfaen" w:hAnsi="Sylfaen"/>
            <w:sz w:val="20"/>
            <w:szCs w:val="20"/>
          </w:rPr>
          <w:t>onversely</w:t>
        </w:r>
        <w:r>
          <w:rPr>
            <w:rFonts w:ascii="Sylfaen" w:hAnsi="Sylfaen"/>
            <w:sz w:val="20"/>
            <w:szCs w:val="20"/>
          </w:rPr>
          <w:t>,</w:t>
        </w:r>
        <w:r w:rsidRPr="008F7503">
          <w:rPr>
            <w:rFonts w:ascii="Sylfaen" w:hAnsi="Sylfaen"/>
            <w:sz w:val="20"/>
            <w:szCs w:val="20"/>
          </w:rPr>
          <w:t xml:space="preserve"> complete adaptation to both talkers </w:t>
        </w:r>
      </w:ins>
      <w:ins w:id="62" w:author="Sabatello, Rachel" w:date="2022-07-29T00:52:00Z">
        <w:r w:rsidR="0080639A">
          <w:rPr>
            <w:rFonts w:ascii="Sylfaen" w:hAnsi="Sylfaen"/>
            <w:sz w:val="20"/>
            <w:szCs w:val="20"/>
          </w:rPr>
          <w:t>c</w:t>
        </w:r>
      </w:ins>
      <w:ins w:id="63" w:author="Sabatello, Rachel" w:date="2022-07-29T00:51:00Z">
        <w:r w:rsidRPr="008F7503">
          <w:rPr>
            <w:rFonts w:ascii="Sylfaen" w:hAnsi="Sylfaen"/>
            <w:sz w:val="20"/>
            <w:szCs w:val="20"/>
          </w:rPr>
          <w:t>ould suggest that</w:t>
        </w:r>
      </w:ins>
      <w:ins w:id="64" w:author="Sabatello, Rachel" w:date="2022-07-29T00:52:00Z">
        <w:r w:rsidR="0080639A">
          <w:rPr>
            <w:rFonts w:ascii="Sylfaen" w:hAnsi="Sylfaen"/>
            <w:sz w:val="20"/>
            <w:szCs w:val="20"/>
          </w:rPr>
          <w:t xml:space="preserve"> speech perception adaptation is</w:t>
        </w:r>
      </w:ins>
      <w:ins w:id="65" w:author="Sabatello, Rachel" w:date="2022-07-29T00:51:00Z">
        <w:r w:rsidRPr="008F7503">
          <w:rPr>
            <w:rFonts w:ascii="Sylfaen" w:hAnsi="Sylfaen"/>
            <w:sz w:val="20"/>
            <w:szCs w:val="20"/>
          </w:rPr>
          <w:t xml:space="preserve"> automatically </w:t>
        </w:r>
      </w:ins>
      <w:ins w:id="66" w:author="Sabatello, Rachel" w:date="2022-07-29T00:52:00Z">
        <w:r w:rsidR="0080639A">
          <w:rPr>
            <w:rFonts w:ascii="Sylfaen" w:hAnsi="Sylfaen"/>
            <w:sz w:val="20"/>
            <w:szCs w:val="20"/>
          </w:rPr>
          <w:t>shaped by any</w:t>
        </w:r>
      </w:ins>
      <w:ins w:id="67" w:author="Sabatello, Rachel" w:date="2022-07-29T00:51:00Z">
        <w:r w:rsidRPr="008F7503">
          <w:rPr>
            <w:rFonts w:ascii="Sylfaen" w:hAnsi="Sylfaen"/>
            <w:sz w:val="20"/>
            <w:szCs w:val="20"/>
          </w:rPr>
          <w:t xml:space="preserve"> speech in </w:t>
        </w:r>
      </w:ins>
      <w:ins w:id="68" w:author="Sabatello, Rachel" w:date="2022-07-29T01:14:00Z">
        <w:r w:rsidR="004357D3">
          <w:rPr>
            <w:rFonts w:ascii="Sylfaen" w:hAnsi="Sylfaen"/>
            <w:sz w:val="20"/>
            <w:szCs w:val="20"/>
          </w:rPr>
          <w:t>a listener’s</w:t>
        </w:r>
      </w:ins>
      <w:ins w:id="69" w:author="Sabatello, Rachel" w:date="2022-07-29T00:51:00Z">
        <w:r w:rsidRPr="008F7503">
          <w:rPr>
            <w:rFonts w:ascii="Sylfaen" w:hAnsi="Sylfaen"/>
            <w:sz w:val="20"/>
            <w:szCs w:val="20"/>
          </w:rPr>
          <w:t xml:space="preserve"> environment</w:t>
        </w:r>
        <w:r>
          <w:rPr>
            <w:rFonts w:ascii="Sylfaen" w:hAnsi="Sylfaen"/>
            <w:sz w:val="20"/>
            <w:szCs w:val="20"/>
          </w:rPr>
          <w:t>.</w:t>
        </w:r>
      </w:ins>
      <w:ins w:id="70" w:author="Sabatello, Rachel" w:date="2022-07-29T00:54:00Z">
        <w:r w:rsidR="0080639A">
          <w:rPr>
            <w:rFonts w:ascii="Sylfaen" w:hAnsi="Sylfaen"/>
            <w:sz w:val="20"/>
            <w:szCs w:val="20"/>
          </w:rPr>
          <w:t xml:space="preserve"> No matter which of these theories is supported by our results, this study </w:t>
        </w:r>
      </w:ins>
      <w:ins w:id="71" w:author="Sabatello, Rachel" w:date="2022-07-29T00:55:00Z">
        <w:r w:rsidR="0080639A">
          <w:rPr>
            <w:rFonts w:ascii="Sylfaen" w:hAnsi="Sylfaen"/>
            <w:sz w:val="20"/>
            <w:szCs w:val="20"/>
          </w:rPr>
          <w:t>has the potential to pioneer future paradigms for studying speech perception adaptation</w:t>
        </w:r>
      </w:ins>
      <w:ins w:id="72" w:author="Sabatello, Rachel" w:date="2022-07-29T01:14:00Z">
        <w:r w:rsidR="004357D3">
          <w:rPr>
            <w:rFonts w:ascii="Sylfaen" w:hAnsi="Sylfaen"/>
            <w:sz w:val="20"/>
            <w:szCs w:val="20"/>
          </w:rPr>
          <w:t>,</w:t>
        </w:r>
      </w:ins>
      <w:ins w:id="73" w:author="Sabatello, Rachel" w:date="2022-07-29T00:55:00Z">
        <w:r w:rsidR="0080639A">
          <w:rPr>
            <w:rFonts w:ascii="Sylfaen" w:hAnsi="Sylfaen"/>
            <w:sz w:val="20"/>
            <w:szCs w:val="20"/>
          </w:rPr>
          <w:t xml:space="preserve"> and</w:t>
        </w:r>
      </w:ins>
      <w:ins w:id="74" w:author="Sabatello, Rachel" w:date="2022-07-29T00:56:00Z">
        <w:r w:rsidR="0080639A">
          <w:rPr>
            <w:rFonts w:ascii="Sylfaen" w:hAnsi="Sylfaen"/>
            <w:sz w:val="20"/>
            <w:szCs w:val="20"/>
          </w:rPr>
          <w:t xml:space="preserve"> develop</w:t>
        </w:r>
      </w:ins>
      <w:ins w:id="75" w:author="Sabatello, Rachel" w:date="2022-07-29T01:14:00Z">
        <w:r w:rsidR="004357D3">
          <w:rPr>
            <w:rFonts w:ascii="Sylfaen" w:hAnsi="Sylfaen"/>
            <w:sz w:val="20"/>
            <w:szCs w:val="20"/>
          </w:rPr>
          <w:t>s</w:t>
        </w:r>
      </w:ins>
      <w:ins w:id="76" w:author="Sabatello, Rachel" w:date="2022-07-29T00:56:00Z">
        <w:r w:rsidR="0080639A">
          <w:rPr>
            <w:rFonts w:ascii="Sylfaen" w:hAnsi="Sylfaen"/>
            <w:sz w:val="20"/>
            <w:szCs w:val="20"/>
          </w:rPr>
          <w:t xml:space="preserve"> a foundation for further research on </w:t>
        </w:r>
      </w:ins>
      <w:ins w:id="77" w:author="Sabatello, Rachel" w:date="2022-07-29T00:57:00Z">
        <w:r w:rsidR="00E345F3">
          <w:rPr>
            <w:rFonts w:ascii="Sylfaen" w:hAnsi="Sylfaen"/>
            <w:sz w:val="20"/>
            <w:szCs w:val="20"/>
          </w:rPr>
          <w:t>how human co</w:t>
        </w:r>
      </w:ins>
      <w:ins w:id="78" w:author="Sabatello, Rachel" w:date="2022-07-29T00:58:00Z">
        <w:r w:rsidR="00E345F3">
          <w:rPr>
            <w:rFonts w:ascii="Sylfaen" w:hAnsi="Sylfaen"/>
            <w:sz w:val="20"/>
            <w:szCs w:val="20"/>
          </w:rPr>
          <w:t>gnition prioritizes speech processing.</w:t>
        </w:r>
      </w:ins>
    </w:p>
    <w:p w14:paraId="00F6245A" w14:textId="5407A940" w:rsidR="005950D4" w:rsidRDefault="00280A76">
      <w:pPr>
        <w:rPr>
          <w:ins w:id="79" w:author="Sabatello, Rachel" w:date="2022-07-29T00:36:00Z"/>
          <w:rFonts w:ascii="Sylfaen" w:hAnsi="Sylfaen"/>
          <w:sz w:val="20"/>
          <w:szCs w:val="20"/>
        </w:rPr>
      </w:pPr>
      <w:del w:id="80" w:author="Sabatello, Rachel" w:date="2022-07-29T00:48:00Z">
        <w:r w:rsidRPr="00895F21" w:rsidDel="008F7503">
          <w:rPr>
            <w:rFonts w:ascii="Sylfaen" w:hAnsi="Sylfaen"/>
            <w:sz w:val="20"/>
            <w:szCs w:val="20"/>
          </w:rPr>
          <w:delText xml:space="preserve"> blurring the boundaries between one sound category and another</w:delText>
        </w:r>
      </w:del>
      <w:del w:id="81" w:author="Sabatello, Rachel" w:date="2022-07-28T23:25:00Z">
        <w:r w:rsidRPr="00895F21" w:rsidDel="006F14BC">
          <w:rPr>
            <w:rFonts w:ascii="Sylfaen" w:hAnsi="Sylfaen"/>
            <w:sz w:val="20"/>
            <w:szCs w:val="20"/>
          </w:rPr>
          <w:delText xml:space="preserve"> both within and across talkers</w:delText>
        </w:r>
      </w:del>
      <w:del w:id="82" w:author="Sabatello, Rachel" w:date="2022-07-28T15:53:00Z">
        <w:r w:rsidRPr="00895F21" w:rsidDel="00607889">
          <w:rPr>
            <w:rFonts w:ascii="Sylfaen" w:hAnsi="Sylfaen"/>
            <w:sz w:val="20"/>
            <w:szCs w:val="20"/>
          </w:rPr>
          <w:delText>.</w:delText>
        </w:r>
      </w:del>
      <w:del w:id="83" w:author="Sabatello, Rachel" w:date="2022-07-28T15:54:00Z">
        <w:r w:rsidRPr="00895F21" w:rsidDel="00607889">
          <w:rPr>
            <w:rFonts w:ascii="Sylfaen" w:hAnsi="Sylfaen"/>
            <w:sz w:val="20"/>
            <w:szCs w:val="20"/>
          </w:rPr>
          <w:delText xml:space="preserve"> </w:delText>
        </w:r>
      </w:del>
      <w:del w:id="84" w:author="Sabatello, Rachel" w:date="2022-07-28T02:40:00Z">
        <w:r w:rsidRPr="00895F21"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del w:id="85" w:author="Sabatello, Rachel" w:date="2022-07-29T00:51:00Z">
        <w:r w:rsidRPr="00895F21" w:rsidDel="008F7503">
          <w:rPr>
            <w:rFonts w:ascii="Sylfaen" w:hAnsi="Sylfaen"/>
            <w:sz w:val="20"/>
            <w:szCs w:val="20"/>
          </w:rPr>
          <w:delText xml:space="preserve">To overcome the lack of one-to-one mapping of speech sounds to speech categories, the human brain </w:delText>
        </w:r>
      </w:del>
      <w:del w:id="86" w:author="Sabatello, Rachel" w:date="2022-07-28T02:41:00Z">
        <w:r w:rsidRPr="00895F21" w:rsidDel="00F25C19">
          <w:rPr>
            <w:rFonts w:ascii="Sylfaen" w:hAnsi="Sylfaen"/>
            <w:sz w:val="20"/>
            <w:szCs w:val="20"/>
          </w:rPr>
          <w:delText>has</w:delText>
        </w:r>
      </w:del>
      <w:del w:id="87" w:author="Sabatello, Rachel" w:date="2022-07-28T16:22:00Z">
        <w:r w:rsidRPr="00895F21" w:rsidDel="005B7E67">
          <w:rPr>
            <w:rFonts w:ascii="Sylfaen" w:hAnsi="Sylfaen"/>
            <w:sz w:val="20"/>
            <w:szCs w:val="20"/>
          </w:rPr>
          <w:delText xml:space="preserve"> </w:delText>
        </w:r>
      </w:del>
      <w:del w:id="88" w:author="Sabatello, Rachel" w:date="2022-07-29T00:51:00Z">
        <w:r w:rsidRPr="00895F21" w:rsidDel="008F7503">
          <w:rPr>
            <w:rFonts w:ascii="Sylfaen" w:hAnsi="Sylfaen"/>
            <w:sz w:val="20"/>
            <w:szCs w:val="20"/>
          </w:rPr>
          <w:delText xml:space="preserve">cognitive mechanisms that actively learn how talkers speak and </w:delText>
        </w:r>
        <w:r w:rsidR="000B6B30" w:rsidRPr="00895F21" w:rsidDel="008F7503">
          <w:rPr>
            <w:rFonts w:ascii="Sylfaen" w:hAnsi="Sylfaen"/>
            <w:sz w:val="20"/>
            <w:szCs w:val="20"/>
          </w:rPr>
          <w:delText>construct</w:delText>
        </w:r>
      </w:del>
      <w:del w:id="89" w:author="Sabatello, Rachel" w:date="2022-07-28T16:23:00Z">
        <w:r w:rsidR="000B6B30" w:rsidRPr="00895F21" w:rsidDel="005B7E67">
          <w:rPr>
            <w:rFonts w:ascii="Sylfaen" w:hAnsi="Sylfaen"/>
            <w:sz w:val="20"/>
            <w:szCs w:val="20"/>
          </w:rPr>
          <w:delText>s</w:delText>
        </w:r>
      </w:del>
      <w:del w:id="90" w:author="Sabatello, Rachel" w:date="2022-07-29T00:51:00Z">
        <w:r w:rsidR="000B6B30" w:rsidRPr="00895F21" w:rsidDel="008F7503">
          <w:rPr>
            <w:rFonts w:ascii="Sylfaen" w:hAnsi="Sylfaen"/>
            <w:sz w:val="20"/>
            <w:szCs w:val="20"/>
          </w:rPr>
          <w:delText xml:space="preserve"> expectations about how that talker will produce speech in the future</w:delText>
        </w:r>
        <w:r w:rsidRPr="00895F21" w:rsidDel="008F7503">
          <w:rPr>
            <w:rFonts w:ascii="Sylfaen" w:hAnsi="Sylfaen"/>
            <w:sz w:val="20"/>
            <w:szCs w:val="20"/>
          </w:rPr>
          <w:delText xml:space="preserve">. This process occurs unintentionally, without the </w:delText>
        </w:r>
      </w:del>
      <w:del w:id="91" w:author="Sabatello, Rachel" w:date="2022-07-28T03:21:00Z">
        <w:r w:rsidRPr="00895F21" w:rsidDel="001B7B0C">
          <w:rPr>
            <w:rFonts w:ascii="Sylfaen" w:hAnsi="Sylfaen"/>
            <w:sz w:val="20"/>
            <w:szCs w:val="20"/>
          </w:rPr>
          <w:delText>listener noticing</w:delText>
        </w:r>
      </w:del>
      <w:del w:id="92" w:author="Sabatello, Rachel" w:date="2022-07-29T00:51:00Z">
        <w:r w:rsidRPr="00895F21" w:rsidDel="008F7503">
          <w:rPr>
            <w:rFonts w:ascii="Sylfaen" w:hAnsi="Sylfaen"/>
            <w:sz w:val="20"/>
            <w:szCs w:val="20"/>
          </w:rPr>
          <w:delText xml:space="preserve"> how their perception of speech changes over time</w:delText>
        </w:r>
      </w:del>
      <w:del w:id="93" w:author="Sabatello, Rachel" w:date="2022-07-29T01:03:00Z">
        <w:r w:rsidRPr="00895F21" w:rsidDel="005D59F4">
          <w:rPr>
            <w:rFonts w:ascii="Sylfaen" w:hAnsi="Sylfaen"/>
            <w:sz w:val="20"/>
            <w:szCs w:val="20"/>
          </w:rPr>
          <w:delText xml:space="preserve">. </w:delText>
        </w:r>
      </w:del>
      <w:del w:id="94" w:author="Sabatello, Rachel" w:date="2022-07-29T00:47:00Z">
        <w:r w:rsidRPr="00895F21" w:rsidDel="008F7503">
          <w:rPr>
            <w:rFonts w:ascii="Sylfaen" w:hAnsi="Sylfaen"/>
            <w:sz w:val="20"/>
            <w:szCs w:val="20"/>
          </w:rPr>
          <w:delText xml:space="preserve">However, </w:delText>
        </w:r>
      </w:del>
      <w:del w:id="95" w:author="Sabatello, Rachel" w:date="2022-07-28T15:55:00Z">
        <w:r w:rsidR="006F6CDE" w:rsidRPr="00895F21" w:rsidDel="00607889">
          <w:rPr>
            <w:rFonts w:ascii="Sylfaen" w:hAnsi="Sylfaen"/>
            <w:sz w:val="20"/>
            <w:szCs w:val="20"/>
          </w:rPr>
          <w:delText>how automatic</w:delText>
        </w:r>
      </w:del>
      <w:del w:id="96" w:author="Sabatello, Rachel" w:date="2022-07-29T00:47:00Z">
        <w:r w:rsidR="006F6CDE" w:rsidRPr="00895F21" w:rsidDel="008F7503">
          <w:rPr>
            <w:rFonts w:ascii="Sylfaen" w:hAnsi="Sylfaen"/>
            <w:sz w:val="20"/>
            <w:szCs w:val="20"/>
          </w:rPr>
          <w:delText xml:space="preserve"> speech perception adaptation</w:delText>
        </w:r>
      </w:del>
      <w:del w:id="97" w:author="Sabatello, Rachel" w:date="2022-07-28T16:21:00Z">
        <w:r w:rsidR="006F6CDE" w:rsidRPr="00895F21" w:rsidDel="00BE5A47">
          <w:rPr>
            <w:rFonts w:ascii="Sylfaen" w:hAnsi="Sylfaen"/>
            <w:sz w:val="20"/>
            <w:szCs w:val="20"/>
          </w:rPr>
          <w:delText xml:space="preserve"> is</w:delText>
        </w:r>
      </w:del>
      <w:del w:id="98" w:author="Sabatello, Rachel" w:date="2022-07-29T00:47:00Z">
        <w:r w:rsidR="006F6CDE" w:rsidRPr="00895F21" w:rsidDel="008F7503">
          <w:rPr>
            <w:rFonts w:ascii="Sylfaen" w:hAnsi="Sylfaen"/>
            <w:sz w:val="20"/>
            <w:szCs w:val="20"/>
          </w:rPr>
          <w:delText xml:space="preserve"> remains unclear</w:delText>
        </w:r>
        <w:r w:rsidRPr="00895F21" w:rsidDel="008F7503">
          <w:rPr>
            <w:rFonts w:ascii="Sylfaen" w:hAnsi="Sylfaen"/>
            <w:sz w:val="20"/>
            <w:szCs w:val="20"/>
          </w:rPr>
          <w:delText>.</w:delText>
        </w:r>
      </w:del>
      <w:del w:id="99" w:author="Sabatello, Rachel" w:date="2022-07-28T03:19:00Z">
        <w:r w:rsidRPr="00895F21" w:rsidDel="00474B3A">
          <w:rPr>
            <w:rFonts w:ascii="Sylfaen" w:hAnsi="Sylfaen"/>
            <w:sz w:val="20"/>
            <w:szCs w:val="20"/>
          </w:rPr>
          <w:delText xml:space="preserve"> </w:delText>
        </w:r>
      </w:del>
      <w:del w:id="100" w:author="Sabatello, Rachel" w:date="2022-07-29T00:47:00Z">
        <w:r w:rsidR="00F57CE2" w:rsidRPr="00895F21" w:rsidDel="008F7503">
          <w:rPr>
            <w:rFonts w:ascii="Sylfaen" w:hAnsi="Sylfaen"/>
            <w:sz w:val="20"/>
            <w:szCs w:val="20"/>
          </w:rPr>
          <w:delText>In this experiment, we</w:delText>
        </w:r>
      </w:del>
      <w:del w:id="101" w:author="Sabatello, Rachel" w:date="2022-07-28T16:45:00Z">
        <w:r w:rsidR="00F57CE2" w:rsidRPr="00895F21" w:rsidDel="00853F60">
          <w:rPr>
            <w:rFonts w:ascii="Sylfaen" w:hAnsi="Sylfaen"/>
            <w:sz w:val="20"/>
            <w:szCs w:val="20"/>
          </w:rPr>
          <w:delText xml:space="preserve"> </w:delText>
        </w:r>
      </w:del>
      <w:del w:id="102" w:author="Sabatello, Rachel" w:date="2022-07-29T00:47:00Z">
        <w:r w:rsidR="00F57CE2" w:rsidRPr="00895F21" w:rsidDel="008F7503">
          <w:rPr>
            <w:rFonts w:ascii="Sylfaen" w:hAnsi="Sylfaen"/>
            <w:sz w:val="20"/>
            <w:szCs w:val="20"/>
          </w:rPr>
          <w:delText xml:space="preserve">limit the available </w:delText>
        </w:r>
        <w:r w:rsidR="006F6CDE" w:rsidRPr="00895F21" w:rsidDel="008F7503">
          <w:rPr>
            <w:rFonts w:ascii="Sylfaen" w:hAnsi="Sylfaen"/>
            <w:sz w:val="20"/>
            <w:szCs w:val="20"/>
          </w:rPr>
          <w:delText xml:space="preserve">attentional </w:delText>
        </w:r>
        <w:r w:rsidR="00F57CE2" w:rsidRPr="00895F21" w:rsidDel="008F7503">
          <w:rPr>
            <w:rFonts w:ascii="Sylfaen" w:hAnsi="Sylfaen"/>
            <w:sz w:val="20"/>
            <w:szCs w:val="20"/>
          </w:rPr>
          <w:delText>resources</w:delText>
        </w:r>
      </w:del>
      <w:del w:id="103" w:author="Sabatello, Rachel" w:date="2022-07-28T23:34:00Z">
        <w:r w:rsidR="00F57CE2" w:rsidRPr="00895F21" w:rsidDel="003D30C0">
          <w:rPr>
            <w:rFonts w:ascii="Sylfaen" w:hAnsi="Sylfaen"/>
            <w:sz w:val="20"/>
            <w:szCs w:val="20"/>
          </w:rPr>
          <w:delText xml:space="preserve"> </w:delText>
        </w:r>
      </w:del>
      <w:del w:id="104" w:author="Sabatello, Rachel" w:date="2022-07-28T23:31:00Z">
        <w:r w:rsidR="00F57CE2" w:rsidRPr="00895F21" w:rsidDel="00BC22B5">
          <w:rPr>
            <w:rFonts w:ascii="Sylfaen" w:hAnsi="Sylfaen"/>
            <w:sz w:val="20"/>
            <w:szCs w:val="20"/>
          </w:rPr>
          <w:delText>for speech perception by</w:delText>
        </w:r>
      </w:del>
      <w:del w:id="105" w:author="Sabatello, Rachel" w:date="2022-07-28T23:34:00Z">
        <w:r w:rsidR="00F57CE2" w:rsidRPr="00895F21" w:rsidDel="003D30C0">
          <w:rPr>
            <w:rFonts w:ascii="Sylfaen" w:hAnsi="Sylfaen"/>
            <w:sz w:val="20"/>
            <w:szCs w:val="20"/>
          </w:rPr>
          <w:delText xml:space="preserve"> </w:delText>
        </w:r>
      </w:del>
      <w:del w:id="106" w:author="Sabatello, Rachel" w:date="2022-07-29T00:47:00Z">
        <w:r w:rsidR="00F57CE2" w:rsidRPr="00895F21" w:rsidDel="008F7503">
          <w:rPr>
            <w:rFonts w:ascii="Sylfaen" w:hAnsi="Sylfaen"/>
            <w:sz w:val="20"/>
            <w:szCs w:val="20"/>
          </w:rPr>
          <w:delText>expos</w:delText>
        </w:r>
      </w:del>
      <w:del w:id="107" w:author="Sabatello, Rachel" w:date="2022-07-28T23:34:00Z">
        <w:r w:rsidR="00F57CE2" w:rsidRPr="00895F21" w:rsidDel="003D30C0">
          <w:rPr>
            <w:rFonts w:ascii="Sylfaen" w:hAnsi="Sylfaen"/>
            <w:sz w:val="20"/>
            <w:szCs w:val="20"/>
          </w:rPr>
          <w:delText xml:space="preserve">ing </w:delText>
        </w:r>
      </w:del>
      <w:del w:id="108" w:author="Sabatello, Rachel" w:date="2022-07-28T23:31:00Z">
        <w:r w:rsidR="00F57CE2" w:rsidRPr="00895F21" w:rsidDel="00BC22B5">
          <w:rPr>
            <w:rFonts w:ascii="Sylfaen" w:hAnsi="Sylfaen"/>
            <w:sz w:val="20"/>
            <w:szCs w:val="20"/>
          </w:rPr>
          <w:delText xml:space="preserve">a listener </w:delText>
        </w:r>
      </w:del>
      <w:del w:id="109" w:author="Sabatello, Rachel" w:date="2022-07-29T00:47:00Z">
        <w:r w:rsidR="00F57CE2" w:rsidRPr="00895F21" w:rsidDel="008F7503">
          <w:rPr>
            <w:rFonts w:ascii="Sylfaen" w:hAnsi="Sylfaen"/>
            <w:sz w:val="20"/>
            <w:szCs w:val="20"/>
          </w:rPr>
          <w:delText>to two talkers</w:delText>
        </w:r>
      </w:del>
      <w:del w:id="110" w:author="Sabatello, Rachel" w:date="2022-07-28T23:31:00Z">
        <w:r w:rsidR="00F57CE2" w:rsidRPr="00895F21" w:rsidDel="00BC22B5">
          <w:rPr>
            <w:rFonts w:ascii="Sylfaen" w:hAnsi="Sylfaen"/>
            <w:sz w:val="20"/>
            <w:szCs w:val="20"/>
          </w:rPr>
          <w:delText xml:space="preserve"> </w:delText>
        </w:r>
      </w:del>
      <w:del w:id="111" w:author="Sabatello, Rachel" w:date="2022-07-28T23:34:00Z">
        <w:r w:rsidR="00F57CE2" w:rsidRPr="00895F21" w:rsidDel="003D30C0">
          <w:rPr>
            <w:rFonts w:ascii="Sylfaen" w:hAnsi="Sylfaen"/>
            <w:sz w:val="20"/>
            <w:szCs w:val="20"/>
          </w:rPr>
          <w:delText>speaking simultaneously</w:delText>
        </w:r>
      </w:del>
      <w:del w:id="112" w:author="Sabatello, Rachel" w:date="2022-07-28T02:47:00Z">
        <w:r w:rsidR="00F57CE2" w:rsidRPr="00895F21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del w:id="113" w:author="Sabatello, Rachel" w:date="2022-07-29T00:47:00Z">
        <w:r w:rsidR="00F57CE2" w:rsidRPr="00895F21" w:rsidDel="008F7503">
          <w:rPr>
            <w:rFonts w:ascii="Sylfaen" w:hAnsi="Sylfaen"/>
            <w:sz w:val="20"/>
            <w:szCs w:val="20"/>
          </w:rPr>
          <w:delText>in a virtual forced-choice lexical decision task.</w:delText>
        </w:r>
        <w:r w:rsidR="00F40F78" w:rsidRPr="00895F21" w:rsidDel="008F7503">
          <w:rPr>
            <w:rFonts w:ascii="Sylfaen" w:hAnsi="Sylfaen"/>
            <w:sz w:val="20"/>
            <w:szCs w:val="20"/>
          </w:rPr>
          <w:delText xml:space="preserve"> </w:delText>
        </w:r>
        <w:r w:rsidR="00F57CE2" w:rsidRPr="00895F21" w:rsidDel="008F7503">
          <w:rPr>
            <w:rFonts w:ascii="Sylfaen" w:hAnsi="Sylfaen"/>
            <w:sz w:val="20"/>
            <w:szCs w:val="20"/>
          </w:rPr>
          <w:delText xml:space="preserve">We then test the effects of </w:delText>
        </w:r>
        <w:r w:rsidR="00F57CE2" w:rsidRPr="003D30C0" w:rsidDel="008F7503">
          <w:rPr>
            <w:rFonts w:ascii="Sylfaen" w:hAnsi="Sylfaen"/>
            <w:sz w:val="20"/>
            <w:szCs w:val="20"/>
          </w:rPr>
          <w:delText xml:space="preserve">directing the </w:delText>
        </w:r>
      </w:del>
      <w:del w:id="114" w:author="Sabatello, Rachel" w:date="2022-07-28T23:36:00Z">
        <w:r w:rsidR="00F57CE2" w:rsidRPr="003D30C0" w:rsidDel="003D30C0">
          <w:rPr>
            <w:rFonts w:ascii="Sylfaen" w:hAnsi="Sylfaen"/>
            <w:sz w:val="20"/>
            <w:szCs w:val="20"/>
          </w:rPr>
          <w:delText xml:space="preserve">listener’s </w:delText>
        </w:r>
      </w:del>
      <w:del w:id="115" w:author="Sabatello, Rachel" w:date="2022-07-29T00:47:00Z">
        <w:r w:rsidR="00F57CE2" w:rsidRPr="003D30C0" w:rsidDel="008F7503">
          <w:rPr>
            <w:rFonts w:ascii="Sylfaen" w:hAnsi="Sylfaen"/>
            <w:sz w:val="20"/>
            <w:szCs w:val="20"/>
          </w:rPr>
          <w:delText xml:space="preserve">attention to </w:delText>
        </w:r>
        <w:r w:rsidR="00F57CE2" w:rsidRPr="003D30C0" w:rsidDel="008F7503">
          <w:rPr>
            <w:rFonts w:ascii="Sylfaen" w:hAnsi="Sylfaen"/>
            <w:i/>
            <w:iCs/>
            <w:sz w:val="20"/>
            <w:szCs w:val="20"/>
            <w:rPrChange w:id="116" w:author="Sabatello, Rachel" w:date="2022-07-28T23:37:00Z">
              <w:rPr>
                <w:rFonts w:ascii="Sylfaen" w:hAnsi="Sylfaen"/>
                <w:sz w:val="20"/>
                <w:szCs w:val="20"/>
              </w:rPr>
            </w:rPrChange>
          </w:rPr>
          <w:delText>one talker</w:delText>
        </w:r>
        <w:r w:rsidR="00F57CE2" w:rsidRPr="003D30C0" w:rsidDel="008F7503">
          <w:rPr>
            <w:rFonts w:ascii="Sylfaen" w:hAnsi="Sylfaen"/>
            <w:sz w:val="20"/>
            <w:szCs w:val="20"/>
          </w:rPr>
          <w:delText xml:space="preserve"> on the </w:delText>
        </w:r>
      </w:del>
      <w:del w:id="117" w:author="Sabatello, Rachel" w:date="2022-07-28T23:36:00Z">
        <w:r w:rsidR="00F57CE2" w:rsidRPr="003D30C0" w:rsidDel="003D30C0">
          <w:rPr>
            <w:rFonts w:ascii="Sylfaen" w:hAnsi="Sylfaen"/>
            <w:sz w:val="20"/>
            <w:szCs w:val="20"/>
          </w:rPr>
          <w:delText xml:space="preserve">listener’s </w:delText>
        </w:r>
      </w:del>
      <w:del w:id="118" w:author="Sabatello, Rachel" w:date="2022-07-29T00:47:00Z">
        <w:r w:rsidR="00F57CE2" w:rsidRPr="003D30C0" w:rsidDel="008F7503">
          <w:rPr>
            <w:rFonts w:ascii="Sylfaen" w:hAnsi="Sylfaen"/>
            <w:sz w:val="20"/>
            <w:szCs w:val="20"/>
          </w:rPr>
          <w:delText>abilit</w:delText>
        </w:r>
      </w:del>
      <w:del w:id="119" w:author="Sabatello, Rachel" w:date="2022-07-28T23:36:00Z">
        <w:r w:rsidR="00F57CE2" w:rsidRPr="003D30C0" w:rsidDel="003D30C0">
          <w:rPr>
            <w:rFonts w:ascii="Sylfaen" w:hAnsi="Sylfaen"/>
            <w:sz w:val="20"/>
            <w:szCs w:val="20"/>
          </w:rPr>
          <w:delText>y</w:delText>
        </w:r>
      </w:del>
      <w:del w:id="120" w:author="Sabatello, Rachel" w:date="2022-07-29T00:47:00Z">
        <w:r w:rsidR="00F57CE2" w:rsidRPr="003D30C0" w:rsidDel="008F7503">
          <w:rPr>
            <w:rFonts w:ascii="Sylfaen" w:hAnsi="Sylfaen"/>
            <w:sz w:val="20"/>
            <w:szCs w:val="20"/>
          </w:rPr>
          <w:delText xml:space="preserve"> </w:delText>
        </w:r>
        <w:r w:rsidR="006C7579" w:rsidRPr="003D30C0" w:rsidDel="008F7503">
          <w:rPr>
            <w:rFonts w:ascii="Sylfaen" w:hAnsi="Sylfaen"/>
            <w:sz w:val="20"/>
            <w:szCs w:val="20"/>
          </w:rPr>
          <w:delText xml:space="preserve">to </w:delText>
        </w:r>
        <w:r w:rsidR="00F57CE2" w:rsidRPr="003D30C0" w:rsidDel="008F7503">
          <w:rPr>
            <w:rFonts w:ascii="Sylfaen" w:hAnsi="Sylfaen"/>
            <w:sz w:val="20"/>
            <w:szCs w:val="20"/>
          </w:rPr>
          <w:delText xml:space="preserve">adapt their speech perception to </w:delText>
        </w:r>
        <w:r w:rsidR="00F57CE2" w:rsidRPr="003D30C0" w:rsidDel="008F7503">
          <w:rPr>
            <w:rFonts w:ascii="Sylfaen" w:hAnsi="Sylfaen"/>
            <w:i/>
            <w:iCs/>
            <w:sz w:val="20"/>
            <w:szCs w:val="20"/>
            <w:rPrChange w:id="121" w:author="Sabatello, Rachel" w:date="2022-07-28T23:37:00Z">
              <w:rPr>
                <w:rFonts w:ascii="Sylfaen" w:hAnsi="Sylfaen"/>
                <w:sz w:val="20"/>
                <w:szCs w:val="20"/>
              </w:rPr>
            </w:rPrChange>
          </w:rPr>
          <w:delText>both talkers</w:delText>
        </w:r>
        <w:r w:rsidR="00F57CE2" w:rsidRPr="00895F21" w:rsidDel="008F7503">
          <w:rPr>
            <w:rFonts w:ascii="Sylfaen" w:hAnsi="Sylfaen"/>
            <w:sz w:val="20"/>
            <w:szCs w:val="20"/>
          </w:rPr>
          <w:delText>.</w:delText>
        </w:r>
        <w:r w:rsidR="0088756F" w:rsidRPr="00895F21" w:rsidDel="008F7503">
          <w:rPr>
            <w:rFonts w:ascii="Sylfaen" w:hAnsi="Sylfaen"/>
            <w:sz w:val="20"/>
            <w:szCs w:val="20"/>
          </w:rPr>
          <w:delText xml:space="preserve"> If listeners will adapt their perceived categorical boundary </w:delText>
        </w:r>
      </w:del>
      <w:del w:id="122" w:author="Sabatello, Rachel" w:date="2022-07-28T03:00:00Z">
        <w:r w:rsidR="0088756F" w:rsidRPr="00895F21" w:rsidDel="005861D2">
          <w:rPr>
            <w:rFonts w:ascii="Sylfaen" w:hAnsi="Sylfaen"/>
            <w:sz w:val="20"/>
            <w:szCs w:val="20"/>
          </w:rPr>
          <w:delText>more to</w:delText>
        </w:r>
      </w:del>
      <w:del w:id="123" w:author="Sabatello, Rachel" w:date="2022-07-29T00:47:00Z">
        <w:r w:rsidR="0088756F" w:rsidRPr="00895F21" w:rsidDel="008F7503">
          <w:rPr>
            <w:rFonts w:ascii="Sylfaen" w:hAnsi="Sylfaen"/>
            <w:sz w:val="20"/>
            <w:szCs w:val="20"/>
          </w:rPr>
          <w:delText xml:space="preserve"> the talker they </w:delText>
        </w:r>
      </w:del>
      <w:del w:id="124" w:author="Sabatello, Rachel" w:date="2022-07-28T03:00:00Z">
        <w:r w:rsidR="0088756F" w:rsidRPr="00895F21" w:rsidDel="005861D2">
          <w:rPr>
            <w:rFonts w:ascii="Sylfaen" w:hAnsi="Sylfaen"/>
            <w:sz w:val="20"/>
            <w:szCs w:val="20"/>
          </w:rPr>
          <w:delText>are</w:delText>
        </w:r>
      </w:del>
      <w:del w:id="125" w:author="Sabatello, Rachel" w:date="2022-07-29T00:47:00Z">
        <w:r w:rsidR="0088756F" w:rsidRPr="00895F21" w:rsidDel="008F7503">
          <w:rPr>
            <w:rFonts w:ascii="Sylfaen" w:hAnsi="Sylfaen"/>
            <w:sz w:val="20"/>
            <w:szCs w:val="20"/>
          </w:rPr>
          <w:delText xml:space="preserve"> instructed to attend to, </w:delText>
        </w:r>
      </w:del>
      <w:del w:id="126" w:author="Sabatello, Rachel" w:date="2022-07-28T03:01:00Z">
        <w:r w:rsidR="0088756F" w:rsidRPr="00895F21" w:rsidDel="00497F10">
          <w:rPr>
            <w:rFonts w:ascii="Sylfaen" w:hAnsi="Sylfaen"/>
            <w:sz w:val="20"/>
            <w:szCs w:val="20"/>
          </w:rPr>
          <w:delText>then this would suggest</w:delText>
        </w:r>
        <w:r w:rsidR="00BE0F9A" w:rsidRPr="00895F21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perception. </w:delText>
        </w:r>
      </w:del>
      <w:del w:id="127" w:author="Sabatello, Rachel" w:date="2022-07-28T05:21:00Z">
        <w:r w:rsidR="00BE0F9A" w:rsidRPr="00895F21" w:rsidDel="0075743E">
          <w:rPr>
            <w:rFonts w:ascii="Sylfaen" w:hAnsi="Sylfaen"/>
            <w:sz w:val="20"/>
            <w:szCs w:val="20"/>
          </w:rPr>
          <w:delText>Additionally, t</w:delText>
        </w:r>
      </w:del>
      <w:del w:id="128" w:author="Sabatello, Rachel" w:date="2022-07-28T23:38:00Z">
        <w:r w:rsidR="00BE0F9A" w:rsidRPr="00895F21" w:rsidDel="00912BA6">
          <w:rPr>
            <w:rFonts w:ascii="Sylfaen" w:hAnsi="Sylfaen"/>
            <w:sz w:val="20"/>
            <w:szCs w:val="20"/>
          </w:rPr>
          <w:delText>he results of this experiment will provide insight into how our brains allocate</w:delText>
        </w:r>
      </w:del>
      <w:del w:id="129" w:author="Sabatello, Rachel" w:date="2022-07-28T16:23:00Z">
        <w:r w:rsidR="00BE0F9A" w:rsidRPr="00895F21" w:rsidDel="005B7E67">
          <w:rPr>
            <w:rFonts w:ascii="Sylfaen" w:hAnsi="Sylfaen"/>
            <w:sz w:val="20"/>
            <w:szCs w:val="20"/>
          </w:rPr>
          <w:delText>s</w:delText>
        </w:r>
      </w:del>
      <w:del w:id="130" w:author="Sabatello, Rachel" w:date="2022-07-28T23:38:00Z">
        <w:r w:rsidR="00BE0F9A" w:rsidRPr="00895F21" w:rsidDel="00912BA6">
          <w:rPr>
            <w:rFonts w:ascii="Sylfaen" w:hAnsi="Sylfaen"/>
            <w:sz w:val="20"/>
            <w:szCs w:val="20"/>
          </w:rPr>
          <w:delText xml:space="preserve"> attentional resources in the context of speech perception when subjected to higher cognitive loads.</w:delText>
        </w:r>
      </w:del>
      <w:bookmarkEnd w:id="1"/>
    </w:p>
    <w:p w14:paraId="1BFFAAE9" w14:textId="77777777" w:rsidR="005950D4" w:rsidRPr="00895F21" w:rsidRDefault="005950D4">
      <w:pPr>
        <w:rPr>
          <w:rFonts w:ascii="Sylfaen" w:hAnsi="Sylfaen"/>
          <w:sz w:val="20"/>
          <w:szCs w:val="20"/>
        </w:rPr>
      </w:pPr>
    </w:p>
    <w:sectPr w:rsidR="005950D4" w:rsidRPr="00895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C0F7" w14:textId="77777777" w:rsidR="00C22B73" w:rsidRDefault="00C22B73" w:rsidP="00CC0A24">
      <w:pPr>
        <w:spacing w:after="0" w:line="240" w:lineRule="auto"/>
      </w:pPr>
      <w:r>
        <w:separator/>
      </w:r>
    </w:p>
  </w:endnote>
  <w:endnote w:type="continuationSeparator" w:id="0">
    <w:p w14:paraId="431F9534" w14:textId="77777777" w:rsidR="00C22B73" w:rsidRDefault="00C22B73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0CA8" w14:textId="77777777" w:rsidR="00C22B73" w:rsidRDefault="00C22B73" w:rsidP="00CC0A24">
      <w:pPr>
        <w:spacing w:after="0" w:line="240" w:lineRule="auto"/>
      </w:pPr>
      <w:r>
        <w:separator/>
      </w:r>
    </w:p>
  </w:footnote>
  <w:footnote w:type="continuationSeparator" w:id="0">
    <w:p w14:paraId="12EC15DB" w14:textId="77777777" w:rsidR="00C22B73" w:rsidRDefault="00C22B73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131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132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133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134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135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136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6B30"/>
    <w:rsid w:val="00147CF7"/>
    <w:rsid w:val="001B7B0C"/>
    <w:rsid w:val="001D2DAF"/>
    <w:rsid w:val="00280A76"/>
    <w:rsid w:val="002B597D"/>
    <w:rsid w:val="002C4E36"/>
    <w:rsid w:val="002F2D67"/>
    <w:rsid w:val="00310CC4"/>
    <w:rsid w:val="0031684A"/>
    <w:rsid w:val="00335775"/>
    <w:rsid w:val="00340FC4"/>
    <w:rsid w:val="00371EE0"/>
    <w:rsid w:val="003D30C0"/>
    <w:rsid w:val="003E1067"/>
    <w:rsid w:val="004357D3"/>
    <w:rsid w:val="00463ED5"/>
    <w:rsid w:val="00474B3A"/>
    <w:rsid w:val="00497F10"/>
    <w:rsid w:val="004A6D3D"/>
    <w:rsid w:val="005134A6"/>
    <w:rsid w:val="00545BEE"/>
    <w:rsid w:val="005861D2"/>
    <w:rsid w:val="00592C6E"/>
    <w:rsid w:val="005950D4"/>
    <w:rsid w:val="005B7E67"/>
    <w:rsid w:val="005D59F4"/>
    <w:rsid w:val="005E616E"/>
    <w:rsid w:val="00607889"/>
    <w:rsid w:val="006434AD"/>
    <w:rsid w:val="006C7579"/>
    <w:rsid w:val="006F14BC"/>
    <w:rsid w:val="006F6CDE"/>
    <w:rsid w:val="0075743E"/>
    <w:rsid w:val="00787CF3"/>
    <w:rsid w:val="007E0766"/>
    <w:rsid w:val="0080639A"/>
    <w:rsid w:val="00845821"/>
    <w:rsid w:val="00853F60"/>
    <w:rsid w:val="0088756F"/>
    <w:rsid w:val="00895F21"/>
    <w:rsid w:val="008B05DB"/>
    <w:rsid w:val="008B7C10"/>
    <w:rsid w:val="008F7503"/>
    <w:rsid w:val="00912BA6"/>
    <w:rsid w:val="00A07877"/>
    <w:rsid w:val="00AB77C0"/>
    <w:rsid w:val="00B90A45"/>
    <w:rsid w:val="00BC22B5"/>
    <w:rsid w:val="00BE0F9A"/>
    <w:rsid w:val="00BE4390"/>
    <w:rsid w:val="00BE5A47"/>
    <w:rsid w:val="00C016F3"/>
    <w:rsid w:val="00C03C97"/>
    <w:rsid w:val="00C22B73"/>
    <w:rsid w:val="00C668EE"/>
    <w:rsid w:val="00C75037"/>
    <w:rsid w:val="00CB0BBA"/>
    <w:rsid w:val="00CC0A24"/>
    <w:rsid w:val="00CD28BF"/>
    <w:rsid w:val="00D10282"/>
    <w:rsid w:val="00D226CF"/>
    <w:rsid w:val="00D26154"/>
    <w:rsid w:val="00D4014D"/>
    <w:rsid w:val="00DF7C52"/>
    <w:rsid w:val="00E345F3"/>
    <w:rsid w:val="00E620C2"/>
    <w:rsid w:val="00E744A2"/>
    <w:rsid w:val="00EB2C4B"/>
    <w:rsid w:val="00F1020D"/>
    <w:rsid w:val="00F25C19"/>
    <w:rsid w:val="00F30F32"/>
    <w:rsid w:val="00F40F78"/>
    <w:rsid w:val="00F55E3F"/>
    <w:rsid w:val="00F57CE2"/>
    <w:rsid w:val="00F9548E"/>
    <w:rsid w:val="00F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21</cp:revision>
  <dcterms:created xsi:type="dcterms:W3CDTF">2022-07-28T07:36:00Z</dcterms:created>
  <dcterms:modified xsi:type="dcterms:W3CDTF">2022-07-29T05:15:00Z</dcterms:modified>
</cp:coreProperties>
</file>